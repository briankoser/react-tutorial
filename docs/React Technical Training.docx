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6DB4603" w14:textId="77777777" w:rsidR="00733772" w:rsidRPr="006F4A95" w:rsidRDefault="00D97B61" w:rsidP="00C729B7">
      <w:pPr>
        <w:pStyle w:val="BodyText"/>
      </w:pPr>
      <w:r w:rsidRPr="006F4A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7E889F1D" wp14:editId="5A4D0B41">
                <wp:simplePos x="0" y="0"/>
                <wp:positionH relativeFrom="column">
                  <wp:posOffset>1625600</wp:posOffset>
                </wp:positionH>
                <wp:positionV relativeFrom="page">
                  <wp:posOffset>5588000</wp:posOffset>
                </wp:positionV>
                <wp:extent cx="4419600" cy="32004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F5E0" w14:textId="3B587F03" w:rsidR="000855D0" w:rsidRPr="003368C7" w:rsidRDefault="00FE2180" w:rsidP="000855D0">
                            <w:pPr>
                              <w:pStyle w:val="Title"/>
                            </w:pPr>
                            <w:r>
                              <w:fldChar w:fldCharType="begin"/>
                            </w:r>
                            <w:r>
                              <w:instrText xml:space="preserve"> TITLE   \* MERGEFORMAT </w:instrText>
                            </w:r>
                            <w:r>
                              <w:fldChar w:fldCharType="separate"/>
                            </w:r>
                            <w:r w:rsidR="00091803">
                              <w:t>React</w:t>
                            </w:r>
                            <w:r>
                              <w:fldChar w:fldCharType="end"/>
                            </w:r>
                            <w:r w:rsidR="00A432FA">
                              <w:t xml:space="preserve"> </w:t>
                            </w:r>
                          </w:p>
                          <w:p w14:paraId="05594A5A" w14:textId="77777777" w:rsidR="000855D0" w:rsidRPr="003E49E2" w:rsidRDefault="00DB07E4" w:rsidP="000855D0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Baseline Training</w:t>
                            </w:r>
                          </w:p>
                          <w:p w14:paraId="4D86061B" w14:textId="3BE19B3C" w:rsidR="00CB4D0B" w:rsidRPr="00CB4D0B" w:rsidRDefault="00091803" w:rsidP="00CB4D0B">
                            <w:pPr>
                              <w:pStyle w:val="Author"/>
                            </w:pPr>
                            <w:r>
                              <w:t>Tim Gonzales</w:t>
                            </w:r>
                          </w:p>
                          <w:p w14:paraId="29A5287B" w14:textId="5ECEB525" w:rsidR="00CB4D0B" w:rsidRPr="00CB4D0B" w:rsidRDefault="00091803" w:rsidP="00CB4D0B">
                            <w:pPr>
                              <w:pStyle w:val="Date"/>
                            </w:pPr>
                            <w:r>
                              <w:t>7/31</w:t>
                            </w:r>
                            <w:r w:rsidR="00DB07E4">
                              <w:t>/2019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89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pt;margin-top:440pt;width:348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5FrAIAAKs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" filled="f" stroked="f">
                <v:textbox inset="0,0,0,0">
                  <w:txbxContent>
                    <w:p w14:paraId="1C04F5E0" w14:textId="3B587F03" w:rsidR="000855D0" w:rsidRPr="003368C7" w:rsidRDefault="00EF203F" w:rsidP="000855D0">
                      <w:pPr>
                        <w:pStyle w:val="Title"/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r w:rsidR="00091803">
                        <w:t>React</w:t>
                      </w:r>
                      <w:r>
                        <w:fldChar w:fldCharType="end"/>
                      </w:r>
                      <w:r w:rsidR="00A432FA">
                        <w:t xml:space="preserve"> </w:t>
                      </w:r>
                    </w:p>
                    <w:p w14:paraId="05594A5A" w14:textId="77777777" w:rsidR="000855D0" w:rsidRPr="003E49E2" w:rsidRDefault="00DB07E4" w:rsidP="000855D0">
                      <w:pPr>
                        <w:pStyle w:val="Subtitle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Baseline Training</w:t>
                      </w:r>
                    </w:p>
                    <w:p w14:paraId="4D86061B" w14:textId="3BE19B3C" w:rsidR="00CB4D0B" w:rsidRPr="00CB4D0B" w:rsidRDefault="00091803" w:rsidP="00CB4D0B">
                      <w:pPr>
                        <w:pStyle w:val="Author"/>
                      </w:pPr>
                      <w:r>
                        <w:t>Tim Gonzales</w:t>
                      </w:r>
                    </w:p>
                    <w:p w14:paraId="29A5287B" w14:textId="5ECEB525" w:rsidR="00CB4D0B" w:rsidRPr="00CB4D0B" w:rsidRDefault="00091803" w:rsidP="00CB4D0B">
                      <w:pPr>
                        <w:pStyle w:val="Date"/>
                      </w:pPr>
                      <w:r>
                        <w:t>7/31</w:t>
                      </w:r>
                      <w:r w:rsidR="00DB07E4">
                        <w:t>/2019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519A0EE" w14:textId="2B46BEB2" w:rsidR="00604AC5" w:rsidRDefault="00604AC5" w:rsidP="00225A01">
      <w:pPr>
        <w:pStyle w:val="BodyText"/>
      </w:pPr>
    </w:p>
    <w:p w14:paraId="31ED8A37" w14:textId="77777777" w:rsidR="00604AC5" w:rsidRPr="00604AC5" w:rsidRDefault="00604AC5" w:rsidP="00604AC5"/>
    <w:p w14:paraId="171C9315" w14:textId="77777777" w:rsidR="00604AC5" w:rsidRPr="00604AC5" w:rsidRDefault="00604AC5" w:rsidP="00604AC5"/>
    <w:p w14:paraId="369A367D" w14:textId="77777777" w:rsidR="00604AC5" w:rsidRPr="00604AC5" w:rsidRDefault="00604AC5" w:rsidP="00604AC5"/>
    <w:p w14:paraId="28AE4F47" w14:textId="77777777" w:rsidR="00604AC5" w:rsidRPr="00604AC5" w:rsidRDefault="00604AC5" w:rsidP="00604AC5"/>
    <w:p w14:paraId="7E42CCDC" w14:textId="77777777" w:rsidR="00604AC5" w:rsidRPr="00604AC5" w:rsidRDefault="00604AC5" w:rsidP="00604AC5"/>
    <w:p w14:paraId="75A2B5C9" w14:textId="77777777" w:rsidR="00604AC5" w:rsidRPr="00604AC5" w:rsidRDefault="00604AC5" w:rsidP="00604AC5"/>
    <w:p w14:paraId="6470826B" w14:textId="77777777" w:rsidR="00604AC5" w:rsidRPr="00604AC5" w:rsidRDefault="00604AC5" w:rsidP="00604AC5"/>
    <w:p w14:paraId="2D450CF5" w14:textId="77777777" w:rsidR="00604AC5" w:rsidRPr="00604AC5" w:rsidRDefault="00604AC5" w:rsidP="00604AC5"/>
    <w:p w14:paraId="4D6AD121" w14:textId="77777777" w:rsidR="00604AC5" w:rsidRPr="00604AC5" w:rsidRDefault="00604AC5" w:rsidP="00604AC5"/>
    <w:p w14:paraId="274701D4" w14:textId="77777777" w:rsidR="00604AC5" w:rsidRPr="00604AC5" w:rsidRDefault="00604AC5" w:rsidP="00604AC5"/>
    <w:p w14:paraId="1AAD19BC" w14:textId="77777777" w:rsidR="00604AC5" w:rsidRPr="00604AC5" w:rsidRDefault="00604AC5" w:rsidP="00604AC5"/>
    <w:p w14:paraId="6FBD131D" w14:textId="77777777" w:rsidR="00604AC5" w:rsidRPr="00604AC5" w:rsidRDefault="00604AC5" w:rsidP="00604AC5"/>
    <w:p w14:paraId="02C789FF" w14:textId="77777777" w:rsidR="00604AC5" w:rsidRPr="00604AC5" w:rsidRDefault="00604AC5" w:rsidP="00604AC5"/>
    <w:p w14:paraId="42F04821" w14:textId="77777777" w:rsidR="00604AC5" w:rsidRPr="00604AC5" w:rsidRDefault="00604AC5" w:rsidP="00604AC5"/>
    <w:p w14:paraId="4108D884" w14:textId="77777777" w:rsidR="00604AC5" w:rsidRPr="00604AC5" w:rsidRDefault="00604AC5" w:rsidP="00604AC5"/>
    <w:p w14:paraId="0B8F26DB" w14:textId="77777777" w:rsidR="00604AC5" w:rsidRPr="00604AC5" w:rsidRDefault="00604AC5" w:rsidP="00604AC5"/>
    <w:p w14:paraId="588ED487" w14:textId="77777777" w:rsidR="00604AC5" w:rsidRPr="00604AC5" w:rsidRDefault="00604AC5" w:rsidP="00604AC5"/>
    <w:p w14:paraId="069C9EB9" w14:textId="77777777" w:rsidR="00604AC5" w:rsidRPr="00604AC5" w:rsidRDefault="00604AC5" w:rsidP="00604AC5"/>
    <w:p w14:paraId="2F2E3636" w14:textId="77777777" w:rsidR="00604AC5" w:rsidRPr="00604AC5" w:rsidRDefault="00604AC5" w:rsidP="00604AC5"/>
    <w:p w14:paraId="7C1741AE" w14:textId="77777777" w:rsidR="00604AC5" w:rsidRPr="00604AC5" w:rsidRDefault="00604AC5" w:rsidP="00604AC5"/>
    <w:p w14:paraId="5B153EA3" w14:textId="77777777" w:rsidR="00604AC5" w:rsidRPr="00604AC5" w:rsidRDefault="00604AC5" w:rsidP="00604AC5"/>
    <w:p w14:paraId="7512FE32" w14:textId="77777777" w:rsidR="00604AC5" w:rsidRPr="00604AC5" w:rsidRDefault="00604AC5" w:rsidP="00604AC5"/>
    <w:p w14:paraId="6C0FA597" w14:textId="77777777" w:rsidR="00604AC5" w:rsidRPr="00604AC5" w:rsidRDefault="00604AC5" w:rsidP="00604AC5"/>
    <w:p w14:paraId="3F342FE3" w14:textId="77777777" w:rsidR="00604AC5" w:rsidRPr="00604AC5" w:rsidRDefault="00604AC5" w:rsidP="00604AC5"/>
    <w:p w14:paraId="29CD1758" w14:textId="77777777" w:rsidR="00604AC5" w:rsidRPr="00604AC5" w:rsidRDefault="00604AC5" w:rsidP="00604AC5"/>
    <w:p w14:paraId="321F373B" w14:textId="77777777" w:rsidR="00604AC5" w:rsidRPr="00604AC5" w:rsidRDefault="00604AC5" w:rsidP="00604AC5"/>
    <w:p w14:paraId="18677619" w14:textId="77777777" w:rsidR="00604AC5" w:rsidRPr="00604AC5" w:rsidRDefault="00604AC5" w:rsidP="00604AC5"/>
    <w:p w14:paraId="7713879A" w14:textId="77777777" w:rsidR="00604AC5" w:rsidRPr="00604AC5" w:rsidRDefault="00604AC5" w:rsidP="00604AC5"/>
    <w:p w14:paraId="7048F309" w14:textId="77777777" w:rsidR="00604AC5" w:rsidRPr="00604AC5" w:rsidRDefault="00604AC5" w:rsidP="00604AC5"/>
    <w:p w14:paraId="62EE2BA1" w14:textId="77777777" w:rsidR="00604AC5" w:rsidRPr="00604AC5" w:rsidRDefault="00604AC5" w:rsidP="00604AC5"/>
    <w:p w14:paraId="0FBE7686" w14:textId="77777777" w:rsidR="00604AC5" w:rsidRPr="00604AC5" w:rsidRDefault="00604AC5" w:rsidP="00604AC5"/>
    <w:p w14:paraId="569386DE" w14:textId="77777777" w:rsidR="00604AC5" w:rsidRPr="00604AC5" w:rsidRDefault="00604AC5" w:rsidP="00604AC5"/>
    <w:p w14:paraId="3227BCCC" w14:textId="77777777" w:rsidR="00604AC5" w:rsidRPr="00604AC5" w:rsidRDefault="00604AC5" w:rsidP="00604AC5"/>
    <w:p w14:paraId="659B852C" w14:textId="77777777" w:rsidR="00604AC5" w:rsidRPr="00604AC5" w:rsidRDefault="00604AC5" w:rsidP="00604AC5"/>
    <w:p w14:paraId="2BEF350B" w14:textId="77777777" w:rsidR="00604AC5" w:rsidRPr="00604AC5" w:rsidRDefault="00604AC5" w:rsidP="00604AC5"/>
    <w:p w14:paraId="38AFF543" w14:textId="77777777" w:rsidR="00604AC5" w:rsidRPr="00604AC5" w:rsidRDefault="00604AC5" w:rsidP="00604AC5"/>
    <w:p w14:paraId="0C30F3CD" w14:textId="77777777" w:rsidR="00604AC5" w:rsidRPr="00604AC5" w:rsidRDefault="00604AC5" w:rsidP="00604AC5"/>
    <w:p w14:paraId="70699208" w14:textId="77777777" w:rsidR="00604AC5" w:rsidRPr="00604AC5" w:rsidRDefault="00604AC5" w:rsidP="00604AC5"/>
    <w:p w14:paraId="2948D1A6" w14:textId="77777777" w:rsidR="00604AC5" w:rsidRPr="00604AC5" w:rsidRDefault="00604AC5" w:rsidP="00604AC5"/>
    <w:p w14:paraId="2B01BD74" w14:textId="77777777" w:rsidR="00604AC5" w:rsidRPr="00604AC5" w:rsidRDefault="00604AC5" w:rsidP="00604AC5"/>
    <w:p w14:paraId="002FB5DF" w14:textId="77777777" w:rsidR="00604AC5" w:rsidRPr="00604AC5" w:rsidRDefault="00604AC5" w:rsidP="00604AC5"/>
    <w:p w14:paraId="540E8994" w14:textId="4160D719" w:rsidR="00604AC5" w:rsidRDefault="00604AC5" w:rsidP="00604AC5"/>
    <w:p w14:paraId="6C771180" w14:textId="7E548973" w:rsidR="00604AC5" w:rsidRPr="00604AC5" w:rsidRDefault="00604AC5" w:rsidP="00604AC5">
      <w:pPr>
        <w:tabs>
          <w:tab w:val="left" w:pos="2808"/>
          <w:tab w:val="left" w:pos="6072"/>
        </w:tabs>
      </w:pPr>
      <w:r>
        <w:tab/>
      </w:r>
      <w:r>
        <w:tab/>
      </w:r>
    </w:p>
    <w:p w14:paraId="3B289E92" w14:textId="2EE7406E" w:rsidR="00225A01" w:rsidRPr="00604AC5" w:rsidRDefault="00604AC5" w:rsidP="00604AC5">
      <w:pPr>
        <w:tabs>
          <w:tab w:val="left" w:pos="2808"/>
        </w:tabs>
        <w:sectPr w:rsidR="00225A01" w:rsidRPr="00604AC5" w:rsidSect="003449B1">
          <w:headerReference w:type="default" r:id="rId13"/>
          <w:footerReference w:type="default" r:id="rId14"/>
          <w:headerReference w:type="first" r:id="rId15"/>
          <w:footerReference w:type="first" r:id="rId16"/>
          <w:pgSz w:w="12242" w:h="15842" w:code="119"/>
          <w:pgMar w:top="2280" w:right="720" w:bottom="720" w:left="1080" w:header="720" w:footer="720" w:gutter="0"/>
          <w:cols w:space="708"/>
          <w:titlePg/>
          <w:docGrid w:linePitch="360"/>
        </w:sectPr>
      </w:pPr>
      <w:r>
        <w:lastRenderedPageBreak/>
        <w:tab/>
      </w:r>
    </w:p>
    <w:p w14:paraId="633F9B02" w14:textId="77777777" w:rsidR="00D16966" w:rsidRPr="006F4A95" w:rsidRDefault="00D16966" w:rsidP="00D16966">
      <w:pPr>
        <w:pStyle w:val="TOCHeading"/>
      </w:pPr>
      <w:r w:rsidRPr="006F4A95">
        <w:t>Table of contents</w:t>
      </w:r>
    </w:p>
    <w:p w14:paraId="6386C710" w14:textId="69300E67" w:rsidR="00604AC5" w:rsidRDefault="001538A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b w:val="0"/>
          <w:bCs w:val="0"/>
          <w:color w:val="5A5A5A" w:themeColor="text2"/>
        </w:rPr>
        <w:fldChar w:fldCharType="begin"/>
      </w:r>
      <w:r>
        <w:rPr>
          <w:b w:val="0"/>
          <w:bCs w:val="0"/>
          <w:color w:val="5A5A5A" w:themeColor="text2"/>
        </w:rPr>
        <w:instrText xml:space="preserve"> TOC \o "</w:instrText>
      </w:r>
      <w:r w:rsidR="00A46519">
        <w:rPr>
          <w:b w:val="0"/>
          <w:bCs w:val="0"/>
          <w:color w:val="5A5A5A" w:themeColor="text2"/>
        </w:rPr>
        <w:instrText>1</w:instrText>
      </w:r>
      <w:r>
        <w:rPr>
          <w:b w:val="0"/>
          <w:bCs w:val="0"/>
          <w:color w:val="5A5A5A" w:themeColor="text2"/>
        </w:rPr>
        <w:instrText xml:space="preserve">-7" \h \z \t "Appendix heading 1,8" </w:instrText>
      </w:r>
      <w:r>
        <w:rPr>
          <w:b w:val="0"/>
          <w:bCs w:val="0"/>
          <w:color w:val="5A5A5A" w:themeColor="text2"/>
        </w:rPr>
        <w:fldChar w:fldCharType="separate"/>
      </w:r>
      <w:hyperlink w:anchor="_Toc15375104" w:history="1">
        <w:r w:rsidR="00604AC5" w:rsidRPr="00D42276">
          <w:rPr>
            <w:rStyle w:val="Hyperlink"/>
            <w:noProof/>
          </w:rPr>
          <w:t>1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Introduction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_Toc15375104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3</w:t>
        </w:r>
        <w:r w:rsidR="00604AC5">
          <w:rPr>
            <w:noProof/>
            <w:webHidden/>
          </w:rPr>
          <w:fldChar w:fldCharType="end"/>
        </w:r>
      </w:hyperlink>
    </w:p>
    <w:p w14:paraId="448F931E" w14:textId="2A64152E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05" w:history="1">
        <w:r w:rsidR="00604AC5" w:rsidRPr="00D42276">
          <w:rPr>
            <w:rStyle w:val="Hyperlink"/>
            <w:noProof/>
          </w:rPr>
          <w:t>2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Goals and Benefits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_Toc15375105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3</w:t>
        </w:r>
        <w:r w:rsidR="00604AC5">
          <w:rPr>
            <w:noProof/>
            <w:webHidden/>
          </w:rPr>
          <w:fldChar w:fldCharType="end"/>
        </w:r>
      </w:hyperlink>
    </w:p>
    <w:p w14:paraId="530BCBBA" w14:textId="4FD5986A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06" w:history="1">
        <w:r w:rsidR="00604AC5" w:rsidRPr="00D42276">
          <w:rPr>
            <w:rStyle w:val="Hyperlink"/>
            <w:noProof/>
          </w:rPr>
          <w:t>3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Prerequisites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_Toc15375106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3</w:t>
        </w:r>
        <w:r w:rsidR="00604AC5">
          <w:rPr>
            <w:noProof/>
            <w:webHidden/>
          </w:rPr>
          <w:fldChar w:fldCharType="end"/>
        </w:r>
      </w:hyperlink>
    </w:p>
    <w:p w14:paraId="069372A5" w14:textId="2017EB2F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07" w:history="1">
        <w:r w:rsidR="00604AC5" w:rsidRPr="00D42276">
          <w:rPr>
            <w:rStyle w:val="Hyperlink"/>
            <w:noProof/>
          </w:rPr>
          <w:t>4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Project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_Toc15375107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3</w:t>
        </w:r>
        <w:r w:rsidR="00604AC5">
          <w:rPr>
            <w:noProof/>
            <w:webHidden/>
          </w:rPr>
          <w:fldChar w:fldCharType="end"/>
        </w:r>
      </w:hyperlink>
    </w:p>
    <w:p w14:paraId="61A1CFC6" w14:textId="0D6BD190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08" w:history="1">
        <w:r w:rsidR="00604AC5" w:rsidRPr="00D42276">
          <w:rPr>
            <w:rStyle w:val="Hyperlink"/>
            <w:noProof/>
          </w:rPr>
          <w:t>5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Course Outline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_Toc15375108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5</w:t>
        </w:r>
        <w:r w:rsidR="00604AC5">
          <w:rPr>
            <w:noProof/>
            <w:webHidden/>
          </w:rPr>
          <w:fldChar w:fldCharType="end"/>
        </w:r>
      </w:hyperlink>
    </w:p>
    <w:p w14:paraId="17ACC2BD" w14:textId="4E78607E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09" w:history="1">
        <w:r w:rsidR="00604AC5" w:rsidRPr="00D42276">
          <w:rPr>
            <w:rStyle w:val="Hyperlink"/>
            <w:noProof/>
          </w:rPr>
          <w:t>1.1.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JSX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_Toc15375109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5</w:t>
        </w:r>
        <w:r w:rsidR="00604AC5">
          <w:rPr>
            <w:noProof/>
            <w:webHidden/>
          </w:rPr>
          <w:fldChar w:fldCharType="end"/>
        </w:r>
      </w:hyperlink>
    </w:p>
    <w:p w14:paraId="59B77E09" w14:textId="3B295CFC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10" w:history="1">
        <w:r w:rsidR="00604AC5" w:rsidRPr="00D42276">
          <w:rPr>
            <w:rStyle w:val="Hyperlink"/>
            <w:noProof/>
          </w:rPr>
          <w:t>1.2.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Components &amp; Props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_Toc15375110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5</w:t>
        </w:r>
        <w:r w:rsidR="00604AC5">
          <w:rPr>
            <w:noProof/>
            <w:webHidden/>
          </w:rPr>
          <w:fldChar w:fldCharType="end"/>
        </w:r>
      </w:hyperlink>
    </w:p>
    <w:p w14:paraId="6F6B1401" w14:textId="0E224AAB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11" w:history="1">
        <w:r w:rsidR="00604AC5" w:rsidRPr="00D42276">
          <w:rPr>
            <w:rStyle w:val="Hyperlink"/>
            <w:noProof/>
          </w:rPr>
          <w:t>1.3.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Hooks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_Toc15375111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5</w:t>
        </w:r>
        <w:r w:rsidR="00604AC5">
          <w:rPr>
            <w:noProof/>
            <w:webHidden/>
          </w:rPr>
          <w:fldChar w:fldCharType="end"/>
        </w:r>
      </w:hyperlink>
    </w:p>
    <w:p w14:paraId="79EB6A6A" w14:textId="73EA29B4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12" w:history="1">
        <w:r w:rsidR="00604AC5" w:rsidRPr="00D42276">
          <w:rPr>
            <w:rStyle w:val="Hyperlink"/>
            <w:noProof/>
          </w:rPr>
          <w:t>1.4.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Redux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_Toc15375112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6</w:t>
        </w:r>
        <w:r w:rsidR="00604AC5">
          <w:rPr>
            <w:noProof/>
            <w:webHidden/>
          </w:rPr>
          <w:fldChar w:fldCharType="end"/>
        </w:r>
      </w:hyperlink>
    </w:p>
    <w:p w14:paraId="575E4EAE" w14:textId="0C3B9B13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13" w:history="1">
        <w:r w:rsidR="00604AC5" w:rsidRPr="00D42276">
          <w:rPr>
            <w:rStyle w:val="Hyperlink"/>
            <w:noProof/>
          </w:rPr>
          <w:t>1.5.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Testing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_Toc15375113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6</w:t>
        </w:r>
        <w:r w:rsidR="00604AC5">
          <w:rPr>
            <w:noProof/>
            <w:webHidden/>
          </w:rPr>
          <w:fldChar w:fldCharType="end"/>
        </w:r>
      </w:hyperlink>
    </w:p>
    <w:p w14:paraId="57FD51E2" w14:textId="07AFED95" w:rsidR="00604AC5" w:rsidRDefault="00FE2180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5375114" w:history="1">
        <w:r w:rsidR="00604AC5" w:rsidRPr="00D42276">
          <w:rPr>
            <w:rStyle w:val="Hyperlink"/>
            <w:noProof/>
          </w:rPr>
          <w:t>1.6.</w:t>
        </w:r>
        <w:r w:rsidR="00604AC5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604AC5" w:rsidRPr="00D42276">
          <w:rPr>
            <w:rStyle w:val="Hyperlink"/>
            <w:i/>
            <w:noProof/>
          </w:rPr>
          <w:t>Miscellaneous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_Toc15375114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6</w:t>
        </w:r>
        <w:r w:rsidR="00604AC5">
          <w:rPr>
            <w:noProof/>
            <w:webHidden/>
          </w:rPr>
          <w:fldChar w:fldCharType="end"/>
        </w:r>
      </w:hyperlink>
    </w:p>
    <w:p w14:paraId="2C3B41CA" w14:textId="5CE63134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15" w:history="1">
        <w:r w:rsidR="00604AC5" w:rsidRPr="00D42276">
          <w:rPr>
            <w:rStyle w:val="Hyperlink"/>
            <w:noProof/>
          </w:rPr>
          <w:t>6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Member’s Responsibilities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_Toc15375115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7</w:t>
        </w:r>
        <w:r w:rsidR="00604AC5">
          <w:rPr>
            <w:noProof/>
            <w:webHidden/>
          </w:rPr>
          <w:fldChar w:fldCharType="end"/>
        </w:r>
      </w:hyperlink>
    </w:p>
    <w:p w14:paraId="7857B16E" w14:textId="46508F0B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16" w:history="1">
        <w:r w:rsidR="00604AC5" w:rsidRPr="00D42276">
          <w:rPr>
            <w:rStyle w:val="Hyperlink"/>
            <w:noProof/>
          </w:rPr>
          <w:t>7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Reviewer’s Responsibilities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_Toc15375116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7</w:t>
        </w:r>
        <w:r w:rsidR="00604AC5">
          <w:rPr>
            <w:noProof/>
            <w:webHidden/>
          </w:rPr>
          <w:fldChar w:fldCharType="end"/>
        </w:r>
      </w:hyperlink>
    </w:p>
    <w:p w14:paraId="573EBB00" w14:textId="4F1193DE" w:rsidR="00604AC5" w:rsidRDefault="00FE2180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5375117" w:history="1">
        <w:r w:rsidR="00604AC5" w:rsidRPr="00D42276">
          <w:rPr>
            <w:rStyle w:val="Hyperlink"/>
            <w:noProof/>
          </w:rPr>
          <w:t>8</w:t>
        </w:r>
        <w:r w:rsidR="00604AC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604AC5" w:rsidRPr="00D42276">
          <w:rPr>
            <w:rStyle w:val="Hyperlink"/>
            <w:noProof/>
          </w:rPr>
          <w:t>Schedule Time Line</w:t>
        </w:r>
        <w:r w:rsidR="00604AC5">
          <w:rPr>
            <w:noProof/>
            <w:webHidden/>
          </w:rPr>
          <w:tab/>
        </w:r>
        <w:r w:rsidR="00604AC5">
          <w:rPr>
            <w:noProof/>
            <w:webHidden/>
          </w:rPr>
          <w:fldChar w:fldCharType="begin"/>
        </w:r>
        <w:r w:rsidR="00604AC5">
          <w:rPr>
            <w:noProof/>
            <w:webHidden/>
          </w:rPr>
          <w:instrText xml:space="preserve"> PAGEREF _Toc15375117 \h </w:instrText>
        </w:r>
        <w:r w:rsidR="00604AC5">
          <w:rPr>
            <w:noProof/>
            <w:webHidden/>
          </w:rPr>
        </w:r>
        <w:r w:rsidR="00604AC5">
          <w:rPr>
            <w:noProof/>
            <w:webHidden/>
          </w:rPr>
          <w:fldChar w:fldCharType="separate"/>
        </w:r>
        <w:r w:rsidR="00604AC5">
          <w:rPr>
            <w:noProof/>
            <w:webHidden/>
          </w:rPr>
          <w:t>7</w:t>
        </w:r>
        <w:r w:rsidR="00604AC5">
          <w:rPr>
            <w:noProof/>
            <w:webHidden/>
          </w:rPr>
          <w:fldChar w:fldCharType="end"/>
        </w:r>
      </w:hyperlink>
    </w:p>
    <w:p w14:paraId="6592C2EE" w14:textId="16F22BCB" w:rsidR="00415982" w:rsidRPr="006F4A95" w:rsidRDefault="001538AE" w:rsidP="00E50BFF">
      <w:pPr>
        <w:pStyle w:val="BodyText"/>
      </w:pPr>
      <w:r>
        <w:rPr>
          <w:rFonts w:asciiTheme="majorHAnsi" w:hAnsiTheme="majorHAnsi"/>
          <w:b/>
          <w:bCs/>
          <w:color w:val="5A5A5A" w:themeColor="text2"/>
          <w:szCs w:val="28"/>
        </w:rPr>
        <w:fldChar w:fldCharType="end"/>
      </w:r>
    </w:p>
    <w:p w14:paraId="4A4D1933" w14:textId="77777777" w:rsidR="00CA74E8" w:rsidRPr="006F4A95" w:rsidRDefault="00CA74E8" w:rsidP="00C729B7">
      <w:pPr>
        <w:pStyle w:val="BodyText"/>
      </w:pPr>
    </w:p>
    <w:p w14:paraId="45D5D3E6" w14:textId="77777777" w:rsidR="001538AE" w:rsidRPr="006F4A95" w:rsidRDefault="001538AE" w:rsidP="00C729B7">
      <w:pPr>
        <w:pStyle w:val="BodyText"/>
        <w:sectPr w:rsidR="001538AE" w:rsidRPr="006F4A95" w:rsidSect="003449B1">
          <w:headerReference w:type="first" r:id="rId17"/>
          <w:footerReference w:type="first" r:id="rId18"/>
          <w:pgSz w:w="12242" w:h="15842" w:code="119"/>
          <w:pgMar w:top="2280" w:right="720" w:bottom="720" w:left="1080" w:header="720" w:footer="720" w:gutter="0"/>
          <w:pgNumType w:fmt="lowerRoman" w:start="2"/>
          <w:cols w:space="708"/>
          <w:docGrid w:linePitch="360"/>
        </w:sectPr>
      </w:pPr>
    </w:p>
    <w:p w14:paraId="372EEC08" w14:textId="77777777" w:rsidR="006E028B" w:rsidRPr="00C30BFF" w:rsidRDefault="006E028B" w:rsidP="006E028B">
      <w:pPr>
        <w:pStyle w:val="Heading1"/>
      </w:pPr>
      <w:bookmarkStart w:id="1" w:name="_Toc227658582"/>
      <w:bookmarkStart w:id="2" w:name="_Toc521055925"/>
      <w:bookmarkStart w:id="3" w:name="_Toc15375104"/>
      <w:bookmarkStart w:id="4" w:name="_Toc341343967"/>
      <w:bookmarkStart w:id="5" w:name="_Toc343676470"/>
      <w:bookmarkStart w:id="6" w:name="_Toc343678593"/>
      <w:bookmarkStart w:id="7" w:name="_Toc343679591"/>
      <w:bookmarkStart w:id="8" w:name="_Toc343773240"/>
      <w:bookmarkStart w:id="9" w:name="_Toc350418406"/>
      <w:r w:rsidRPr="00C30BFF">
        <w:t>Introduction</w:t>
      </w:r>
      <w:bookmarkEnd w:id="1"/>
      <w:bookmarkEnd w:id="2"/>
      <w:bookmarkEnd w:id="3"/>
    </w:p>
    <w:p w14:paraId="1010E538" w14:textId="36309620" w:rsidR="006E028B" w:rsidRDefault="006E028B" w:rsidP="006E028B">
      <w:pPr>
        <w:pStyle w:val="CTSNormal"/>
        <w:rPr>
          <w:i/>
          <w:color w:val="FFFFFF" w:themeColor="background2"/>
        </w:rPr>
      </w:pPr>
      <w:r>
        <w:rPr>
          <w:i/>
          <w:color w:val="FFFFFF" w:themeColor="background2"/>
        </w:rPr>
        <w:t>Give a b</w:t>
      </w:r>
      <w:r w:rsidRPr="00C05C1D">
        <w:rPr>
          <w:i/>
          <w:color w:val="FFFFFF" w:themeColor="background2"/>
        </w:rPr>
        <w:t xml:space="preserve">rief description of the </w:t>
      </w:r>
      <w:r>
        <w:rPr>
          <w:i/>
          <w:color w:val="FFFFFF" w:themeColor="background2"/>
        </w:rPr>
        <w:t>training</w:t>
      </w:r>
      <w:r w:rsidRPr="00C05C1D">
        <w:rPr>
          <w:i/>
          <w:color w:val="FFFFFF" w:themeColor="background2"/>
        </w:rPr>
        <w:t>.  Describe objects and give a quick overview of the material.</w:t>
      </w:r>
      <w:r>
        <w:rPr>
          <w:i/>
          <w:color w:val="FFFFFF" w:themeColor="background2"/>
        </w:rPr>
        <w:t>}</w:t>
      </w:r>
    </w:p>
    <w:p w14:paraId="039FD34A" w14:textId="63681043" w:rsidR="00BB24E6" w:rsidRPr="00172495" w:rsidRDefault="006E028B" w:rsidP="00172495">
      <w:pPr>
        <w:pStyle w:val="BodyText"/>
      </w:pPr>
      <w:r>
        <w:t>Upon completion of this course, an engineer should be able to demonstrate a</w:t>
      </w:r>
      <w:r w:rsidR="00BF4A62">
        <w:t xml:space="preserve">n intermediate </w:t>
      </w:r>
      <w:r>
        <w:t>level of competence in the technology.</w:t>
      </w:r>
    </w:p>
    <w:p w14:paraId="6D5A405D" w14:textId="77777777" w:rsidR="006E028B" w:rsidRDefault="006E028B" w:rsidP="006E028B">
      <w:pPr>
        <w:pStyle w:val="Heading1"/>
        <w:pageBreakBefore w:val="0"/>
      </w:pPr>
      <w:bookmarkStart w:id="10" w:name="_Toc227658583"/>
      <w:bookmarkStart w:id="11" w:name="_Toc521055926"/>
      <w:bookmarkStart w:id="12" w:name="_Toc15375105"/>
      <w:r>
        <w:t>Goals</w:t>
      </w:r>
      <w:bookmarkEnd w:id="10"/>
      <w:r>
        <w:t xml:space="preserve"> and Benefits</w:t>
      </w:r>
      <w:bookmarkEnd w:id="11"/>
      <w:bookmarkEnd w:id="12"/>
    </w:p>
    <w:p w14:paraId="2B2DFE73" w14:textId="035E43FC" w:rsidR="00B32CE5" w:rsidRDefault="00B32CE5" w:rsidP="006E028B">
      <w:pPr>
        <w:pStyle w:val="CTSNormal"/>
        <w:rPr>
          <w:rFonts w:asciiTheme="minorHAnsi" w:hAnsiTheme="minorHAnsi"/>
          <w:sz w:val="20"/>
          <w:szCs w:val="22"/>
        </w:rPr>
      </w:pPr>
      <w:r w:rsidRPr="00B32CE5">
        <w:rPr>
          <w:rFonts w:asciiTheme="minorHAnsi" w:hAnsiTheme="minorHAnsi"/>
          <w:sz w:val="20"/>
          <w:szCs w:val="22"/>
        </w:rPr>
        <w:t>The goal o</w:t>
      </w:r>
      <w:r>
        <w:rPr>
          <w:rFonts w:asciiTheme="minorHAnsi" w:hAnsiTheme="minorHAnsi"/>
          <w:sz w:val="20"/>
          <w:szCs w:val="22"/>
        </w:rPr>
        <w:t>f this course is to provide members with an understanding of the fundamentals for React development and solution architecture. Through the completion of this course, members will develop a solid understanding of architecture and solution development basics. Completing this course and attaining endorsement from the reviewer will aid in CGI’s resource management and allocation, as management will have a more quantifiable way of measuring member’s skill levels.</w:t>
      </w:r>
    </w:p>
    <w:p w14:paraId="4C696BED" w14:textId="77777777" w:rsidR="00B32CE5" w:rsidRDefault="00B32CE5" w:rsidP="006E028B">
      <w:pPr>
        <w:pStyle w:val="CTSNormal"/>
        <w:rPr>
          <w:rFonts w:asciiTheme="minorHAnsi" w:hAnsiTheme="minorHAnsi"/>
          <w:sz w:val="20"/>
          <w:szCs w:val="22"/>
        </w:rPr>
      </w:pPr>
    </w:p>
    <w:p w14:paraId="2BD88A34" w14:textId="77777777" w:rsidR="00B32CE5" w:rsidRDefault="00B32CE5" w:rsidP="00B32CE5">
      <w:pPr>
        <w:pStyle w:val="BodyText"/>
      </w:pPr>
      <w:r>
        <w:t xml:space="preserve">The benefits of receiving the </w:t>
      </w:r>
      <w:r w:rsidRPr="00CA33B0">
        <w:rPr>
          <w:i/>
        </w:rPr>
        <w:fldChar w:fldCharType="begin"/>
      </w:r>
      <w:r w:rsidRPr="00CA33B0">
        <w:rPr>
          <w:i/>
        </w:rPr>
        <w:instrText xml:space="preserve"> TITLE   \* MERGEFORMAT </w:instrText>
      </w:r>
      <w:r w:rsidRPr="00CA33B0">
        <w:rPr>
          <w:i/>
        </w:rPr>
        <w:fldChar w:fldCharType="separate"/>
      </w:r>
      <w:r>
        <w:rPr>
          <w:i/>
        </w:rPr>
        <w:t>React</w:t>
      </w:r>
      <w:r w:rsidRPr="00CA33B0">
        <w:rPr>
          <w:i/>
        </w:rPr>
        <w:fldChar w:fldCharType="end"/>
      </w:r>
      <w:r>
        <w:t xml:space="preserve"> course endorsement from the reviewer to the member include:</w:t>
      </w:r>
    </w:p>
    <w:p w14:paraId="2D3ABBDE" w14:textId="77777777" w:rsidR="00B32CE5" w:rsidRDefault="00B32CE5" w:rsidP="00B32CE5">
      <w:pPr>
        <w:pStyle w:val="ListBullet"/>
      </w:pPr>
      <w:r>
        <w:t>Expansion of technical knowledge</w:t>
      </w:r>
    </w:p>
    <w:p w14:paraId="4145F85C" w14:textId="77777777" w:rsidR="00B32CE5" w:rsidRDefault="00B32CE5" w:rsidP="00B32CE5">
      <w:pPr>
        <w:pStyle w:val="ListBullet"/>
      </w:pPr>
      <w:r>
        <w:t>Recognition within the organization</w:t>
      </w:r>
    </w:p>
    <w:p w14:paraId="2C5AA463" w14:textId="77777777" w:rsidR="00B32CE5" w:rsidRDefault="00B32CE5" w:rsidP="00B32CE5">
      <w:pPr>
        <w:pStyle w:val="ListBullet"/>
        <w:numPr>
          <w:ilvl w:val="0"/>
          <w:numId w:val="0"/>
        </w:numPr>
        <w:ind w:left="360"/>
      </w:pPr>
    </w:p>
    <w:p w14:paraId="646E8A1C" w14:textId="77777777" w:rsidR="00B32CE5" w:rsidRDefault="00B32CE5" w:rsidP="00B32CE5">
      <w:pPr>
        <w:pStyle w:val="BodyText"/>
      </w:pPr>
      <w:r>
        <w:t xml:space="preserve">The benefits of receiving the </w:t>
      </w:r>
      <w:r w:rsidRPr="00CA33B0">
        <w:rPr>
          <w:i/>
        </w:rPr>
        <w:fldChar w:fldCharType="begin"/>
      </w:r>
      <w:r w:rsidRPr="00CA33B0">
        <w:rPr>
          <w:i/>
        </w:rPr>
        <w:instrText xml:space="preserve"> TITLE   \* MERGEFORMAT </w:instrText>
      </w:r>
      <w:r w:rsidRPr="00CA33B0">
        <w:rPr>
          <w:i/>
        </w:rPr>
        <w:fldChar w:fldCharType="separate"/>
      </w:r>
      <w:r>
        <w:rPr>
          <w:i/>
        </w:rPr>
        <w:t>React</w:t>
      </w:r>
      <w:r w:rsidRPr="00CA33B0">
        <w:rPr>
          <w:i/>
        </w:rPr>
        <w:fldChar w:fldCharType="end"/>
      </w:r>
      <w:r w:rsidRPr="006E028B">
        <w:rPr>
          <w:color w:val="FF6A00" w:themeColor="accent3"/>
        </w:rPr>
        <w:t xml:space="preserve"> </w:t>
      </w:r>
      <w:r>
        <w:t>course endorsement from the reviewer to CGI include:</w:t>
      </w:r>
    </w:p>
    <w:p w14:paraId="7FB53DE4" w14:textId="77777777" w:rsidR="00B32CE5" w:rsidRDefault="00B32CE5" w:rsidP="00B32CE5">
      <w:pPr>
        <w:pStyle w:val="ListBullet"/>
      </w:pPr>
      <w:r>
        <w:t xml:space="preserve">Fundamental architecture knowledge of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SUBJECT   \* MERGEFORMAT </w:instrText>
      </w:r>
      <w:r w:rsidRPr="006E028B">
        <w:rPr>
          <w:i/>
          <w:color w:val="FF6A00" w:themeColor="accent3"/>
        </w:rPr>
        <w:fldChar w:fldCharType="end"/>
      </w:r>
      <w:r w:rsidRPr="006E028B">
        <w:rPr>
          <w:color w:val="FF6A00" w:themeColor="accent3"/>
        </w:rPr>
        <w:t xml:space="preserve"> </w:t>
      </w:r>
      <w:r>
        <w:t>across the consulting pool</w:t>
      </w:r>
    </w:p>
    <w:p w14:paraId="67145F58" w14:textId="77777777" w:rsidR="00B32CE5" w:rsidRDefault="00B32CE5" w:rsidP="00B32CE5">
      <w:pPr>
        <w:pStyle w:val="ListBullet"/>
      </w:pPr>
      <w:r>
        <w:t xml:space="preserve">Accurate evaluation of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SUBJECT   \* MERGEFORMAT </w:instrText>
      </w:r>
      <w:r w:rsidRPr="006E028B">
        <w:rPr>
          <w:i/>
          <w:color w:val="FF6A00" w:themeColor="accent3"/>
        </w:rPr>
        <w:fldChar w:fldCharType="end"/>
      </w:r>
      <w:r>
        <w:t xml:space="preserve"> skills across the consulting pool</w:t>
      </w:r>
    </w:p>
    <w:p w14:paraId="3F8DAA5C" w14:textId="0C6D42DA" w:rsidR="00BB24E6" w:rsidRDefault="00B32CE5" w:rsidP="00B32CE5">
      <w:pPr>
        <w:pStyle w:val="ListBullet"/>
      </w:pPr>
      <w:r>
        <w:t>An increased culture of information sharing and peer accountability in the consulting pool</w:t>
      </w:r>
    </w:p>
    <w:p w14:paraId="142D041D" w14:textId="77777777" w:rsidR="00BB24E6" w:rsidRDefault="00BB24E6" w:rsidP="00BB24E6">
      <w:pPr>
        <w:pStyle w:val="Heading1"/>
        <w:pageBreakBefore w:val="0"/>
      </w:pPr>
      <w:bookmarkStart w:id="13" w:name="_Toc15375106"/>
      <w:r>
        <w:t>Prerequisites</w:t>
      </w:r>
      <w:bookmarkEnd w:id="13"/>
    </w:p>
    <w:p w14:paraId="1E0383AF" w14:textId="77777777" w:rsidR="00BB24E6" w:rsidRDefault="00BB24E6" w:rsidP="00BB24E6">
      <w:pPr>
        <w:pStyle w:val="BodyText"/>
      </w:pPr>
    </w:p>
    <w:p w14:paraId="7858BBCA" w14:textId="56AA63D6" w:rsidR="00BB24E6" w:rsidRDefault="00BB24E6" w:rsidP="00B32CE5">
      <w:pPr>
        <w:pStyle w:val="ListBullet"/>
      </w:pPr>
      <w:r>
        <w:t>Bootcamp</w:t>
      </w:r>
    </w:p>
    <w:p w14:paraId="61C4DCE3" w14:textId="5891D49B" w:rsidR="00B32CE5" w:rsidRDefault="00B32CE5" w:rsidP="00B32CE5">
      <w:pPr>
        <w:pStyle w:val="ListBullet"/>
      </w:pPr>
      <w:r>
        <w:t>General working knowledge of Javascript</w:t>
      </w:r>
    </w:p>
    <w:p w14:paraId="038B1C27" w14:textId="30DB0AA7" w:rsidR="00172495" w:rsidRDefault="00172495" w:rsidP="003F5A46">
      <w:pPr>
        <w:pStyle w:val="Heading1"/>
        <w:pageBreakBefore w:val="0"/>
      </w:pPr>
      <w:bookmarkStart w:id="14" w:name="_Toc15375107"/>
      <w:r>
        <w:t>Project</w:t>
      </w:r>
      <w:bookmarkEnd w:id="14"/>
    </w:p>
    <w:p w14:paraId="33695054" w14:textId="02B14E2E" w:rsidR="00172495" w:rsidRDefault="00172495" w:rsidP="003F5A46">
      <w:pPr>
        <w:pStyle w:val="BodyText"/>
        <w:keepNext/>
      </w:pPr>
    </w:p>
    <w:p w14:paraId="4A77A224" w14:textId="77777777" w:rsidR="007C041E" w:rsidRDefault="007C041E" w:rsidP="007C041E">
      <w:pPr>
        <w:pStyle w:val="BodyText"/>
        <w:keepNext/>
      </w:pPr>
      <w:r>
        <w:t>Develop a body age calculator application. The application will present users with a series of health related questions. Once the user answers all questions successfully, the application will calculate and show the user’s body age.</w:t>
      </w:r>
    </w:p>
    <w:p w14:paraId="6A9425E1" w14:textId="77777777" w:rsidR="007C041E" w:rsidRDefault="007C041E" w:rsidP="007C041E">
      <w:pPr>
        <w:pStyle w:val="BodyText"/>
        <w:numPr>
          <w:ilvl w:val="0"/>
          <w:numId w:val="42"/>
        </w:numPr>
      </w:pPr>
      <w:r>
        <w:t>The application will contain three questions and associated responses:</w:t>
      </w:r>
    </w:p>
    <w:p w14:paraId="507E0AAB" w14:textId="77777777" w:rsidR="007C041E" w:rsidRDefault="007C041E" w:rsidP="007C041E">
      <w:pPr>
        <w:pStyle w:val="BodyText"/>
        <w:numPr>
          <w:ilvl w:val="1"/>
          <w:numId w:val="42"/>
        </w:numPr>
      </w:pPr>
      <w:r>
        <w:t>Do you workout weekly?</w:t>
      </w:r>
    </w:p>
    <w:p w14:paraId="0E6C2B79" w14:textId="77777777" w:rsidR="007C041E" w:rsidRDefault="007C041E" w:rsidP="007C041E">
      <w:pPr>
        <w:pStyle w:val="BodyText"/>
        <w:numPr>
          <w:ilvl w:val="2"/>
          <w:numId w:val="42"/>
        </w:numPr>
      </w:pPr>
      <w:r>
        <w:t>Never, Sometimes, Always</w:t>
      </w:r>
    </w:p>
    <w:p w14:paraId="66CC8344" w14:textId="77777777" w:rsidR="007C041E" w:rsidRDefault="007C041E" w:rsidP="007C041E">
      <w:pPr>
        <w:pStyle w:val="BodyText"/>
        <w:numPr>
          <w:ilvl w:val="1"/>
          <w:numId w:val="42"/>
        </w:numPr>
      </w:pPr>
      <w:r>
        <w:t>Do you eat junk food?</w:t>
      </w:r>
    </w:p>
    <w:p w14:paraId="4ED4BE64" w14:textId="77777777" w:rsidR="007C041E" w:rsidRDefault="007C041E" w:rsidP="007C041E">
      <w:pPr>
        <w:pStyle w:val="BodyText"/>
        <w:numPr>
          <w:ilvl w:val="2"/>
          <w:numId w:val="42"/>
        </w:numPr>
      </w:pPr>
      <w:r>
        <w:t>Never, Sometimes, Always</w:t>
      </w:r>
    </w:p>
    <w:p w14:paraId="5298D160" w14:textId="77777777" w:rsidR="007C041E" w:rsidRDefault="007C041E" w:rsidP="007C041E">
      <w:pPr>
        <w:pStyle w:val="BodyText"/>
        <w:numPr>
          <w:ilvl w:val="1"/>
          <w:numId w:val="42"/>
        </w:numPr>
      </w:pPr>
      <w:r>
        <w:t>Can you touch your toes?</w:t>
      </w:r>
    </w:p>
    <w:p w14:paraId="4BA541EA" w14:textId="77777777" w:rsidR="007C041E" w:rsidRDefault="007C041E" w:rsidP="007C041E">
      <w:pPr>
        <w:pStyle w:val="BodyText"/>
        <w:numPr>
          <w:ilvl w:val="2"/>
          <w:numId w:val="42"/>
        </w:numPr>
      </w:pPr>
      <w:r>
        <w:t>Yes, No</w:t>
      </w:r>
    </w:p>
    <w:p w14:paraId="1DDE9962" w14:textId="77777777" w:rsidR="007C041E" w:rsidRDefault="007C041E" w:rsidP="007C041E">
      <w:pPr>
        <w:pStyle w:val="BodyText"/>
        <w:keepNext/>
        <w:numPr>
          <w:ilvl w:val="0"/>
          <w:numId w:val="42"/>
        </w:numPr>
      </w:pPr>
      <w:r>
        <w:t>The application will store an offset value, such as -1 or 1, for each response to a question:</w:t>
      </w:r>
    </w:p>
    <w:p w14:paraId="7FAF033D" w14:textId="77777777" w:rsidR="007C041E" w:rsidRDefault="007C041E" w:rsidP="007C041E">
      <w:pPr>
        <w:pStyle w:val="BodyText"/>
        <w:keepNext/>
        <w:numPr>
          <w:ilvl w:val="1"/>
          <w:numId w:val="42"/>
        </w:numPr>
      </w:pPr>
      <w:r>
        <w:t>Never, offset = 1</w:t>
      </w:r>
    </w:p>
    <w:p w14:paraId="781C35AA" w14:textId="77777777" w:rsidR="007C041E" w:rsidRDefault="007C041E" w:rsidP="007C041E">
      <w:pPr>
        <w:pStyle w:val="BodyText"/>
        <w:keepNext/>
        <w:numPr>
          <w:ilvl w:val="1"/>
          <w:numId w:val="42"/>
        </w:numPr>
      </w:pPr>
      <w:r>
        <w:t>Sometimes, offset = 0</w:t>
      </w:r>
    </w:p>
    <w:p w14:paraId="6D43BA5C" w14:textId="77777777" w:rsidR="007C041E" w:rsidRDefault="007C041E" w:rsidP="007C041E">
      <w:pPr>
        <w:pStyle w:val="BodyText"/>
        <w:keepNext/>
        <w:numPr>
          <w:ilvl w:val="1"/>
          <w:numId w:val="42"/>
        </w:numPr>
      </w:pPr>
      <w:r>
        <w:t>Always, offset = -1</w:t>
      </w:r>
    </w:p>
    <w:p w14:paraId="5A514226" w14:textId="77777777" w:rsidR="007C041E" w:rsidRDefault="007C041E" w:rsidP="007C041E">
      <w:pPr>
        <w:pStyle w:val="BodyText"/>
        <w:keepNext/>
        <w:numPr>
          <w:ilvl w:val="1"/>
          <w:numId w:val="42"/>
        </w:numPr>
      </w:pPr>
      <w:r>
        <w:t>Yes, offset = 1</w:t>
      </w:r>
    </w:p>
    <w:p w14:paraId="7A6386D7" w14:textId="77777777" w:rsidR="007C041E" w:rsidRDefault="007C041E" w:rsidP="007C041E">
      <w:pPr>
        <w:pStyle w:val="BodyText"/>
        <w:numPr>
          <w:ilvl w:val="1"/>
          <w:numId w:val="42"/>
        </w:numPr>
      </w:pPr>
      <w:r>
        <w:t>No, offset = -1</w:t>
      </w:r>
    </w:p>
    <w:p w14:paraId="5738DA8B" w14:textId="3BEB74DA" w:rsidR="007C041E" w:rsidRDefault="007C041E" w:rsidP="007C041E">
      <w:pPr>
        <w:pStyle w:val="BodyText"/>
        <w:numPr>
          <w:ilvl w:val="0"/>
          <w:numId w:val="42"/>
        </w:numPr>
      </w:pPr>
      <w:r>
        <w:t xml:space="preserve">The application will use the offset value to calculate body age from the user’s birthdate (e.g. user birthdate is 1/1/1990 and they answered all questions with a combined offset of -3. The user body age will be 3/1/2019 - 1/1/1990 = 29 years 2 months - 3 year offset = </w:t>
      </w:r>
      <w:r w:rsidRPr="00A21762">
        <w:rPr>
          <w:b/>
        </w:rPr>
        <w:t>26 years</w:t>
      </w:r>
      <w:r>
        <w:t>; note the rounding of the months).</w:t>
      </w:r>
    </w:p>
    <w:p w14:paraId="3B24EAD3" w14:textId="5573EE0F" w:rsidR="007C041E" w:rsidRDefault="007C041E" w:rsidP="007C041E">
      <w:pPr>
        <w:pStyle w:val="BodyText"/>
        <w:numPr>
          <w:ilvl w:val="0"/>
          <w:numId w:val="42"/>
        </w:numPr>
      </w:pPr>
      <w:r>
        <w:t>The application will maintain the progress of questions (unanswered or answered) by the user.</w:t>
      </w:r>
    </w:p>
    <w:p w14:paraId="5B80A7CA" w14:textId="24A53D98" w:rsidR="00063482" w:rsidRDefault="00063482" w:rsidP="007C041E">
      <w:pPr>
        <w:pStyle w:val="BodyText"/>
        <w:numPr>
          <w:ilvl w:val="0"/>
          <w:numId w:val="42"/>
        </w:numPr>
      </w:pPr>
      <w:r>
        <w:t xml:space="preserve">The application will contain a page that shows the results for each user, and enable users to filter the results by showing all results, recently completed (&lt;= 7 days) results, or older results. </w:t>
      </w:r>
    </w:p>
    <w:p w14:paraId="653A6B1C" w14:textId="2C278FBA" w:rsidR="007C041E" w:rsidRDefault="007C041E" w:rsidP="007C041E">
      <w:pPr>
        <w:pStyle w:val="BodyText"/>
        <w:numPr>
          <w:ilvl w:val="0"/>
          <w:numId w:val="42"/>
        </w:numPr>
      </w:pPr>
      <w:r>
        <w:t>The application should have some authentication mechanism to authorize users. Users will be required to login and data will be associated with the user.</w:t>
      </w:r>
    </w:p>
    <w:p w14:paraId="04C18C58" w14:textId="1D1DCB93" w:rsidR="007C041E" w:rsidRDefault="007C041E" w:rsidP="007C041E">
      <w:pPr>
        <w:pStyle w:val="BodyText"/>
        <w:numPr>
          <w:ilvl w:val="0"/>
          <w:numId w:val="42"/>
        </w:numPr>
      </w:pPr>
      <w:r>
        <w:t>The applic</w:t>
      </w:r>
      <w:r w:rsidR="00604AC5">
        <w:t>ation must store state using a Redux store.</w:t>
      </w:r>
    </w:p>
    <w:p w14:paraId="1B178558" w14:textId="032349D4" w:rsidR="00604AC5" w:rsidRDefault="00604AC5" w:rsidP="007C041E">
      <w:pPr>
        <w:pStyle w:val="BodyText"/>
        <w:numPr>
          <w:ilvl w:val="0"/>
          <w:numId w:val="42"/>
        </w:numPr>
      </w:pPr>
      <w:r>
        <w:t>The application must persist the responses for each question via an API call when data is updated.</w:t>
      </w:r>
    </w:p>
    <w:p w14:paraId="7A5AB708" w14:textId="300C5C13" w:rsidR="00604AC5" w:rsidRDefault="00604AC5" w:rsidP="007C041E">
      <w:pPr>
        <w:pStyle w:val="BodyText"/>
        <w:numPr>
          <w:ilvl w:val="0"/>
          <w:numId w:val="42"/>
        </w:numPr>
      </w:pPr>
      <w:r>
        <w:t>The application must contain an implementation of a hook.</w:t>
      </w:r>
    </w:p>
    <w:p w14:paraId="60BD24DC" w14:textId="6ED5C110" w:rsidR="00604AC5" w:rsidRDefault="00604AC5" w:rsidP="00604AC5">
      <w:pPr>
        <w:pStyle w:val="BodyText"/>
        <w:numPr>
          <w:ilvl w:val="0"/>
          <w:numId w:val="42"/>
        </w:numPr>
      </w:pPr>
      <w:r>
        <w:t>The appl</w:t>
      </w:r>
      <w:r w:rsidR="00063482">
        <w:t xml:space="preserve">ication must contain unit and integration </w:t>
      </w:r>
      <w:r>
        <w:t>tests.</w:t>
      </w:r>
    </w:p>
    <w:p w14:paraId="7EE853D1" w14:textId="11E486CF" w:rsidR="00063482" w:rsidRDefault="00063482" w:rsidP="00063482">
      <w:pPr>
        <w:pStyle w:val="BodyText"/>
        <w:numPr>
          <w:ilvl w:val="0"/>
          <w:numId w:val="42"/>
        </w:numPr>
      </w:pPr>
      <w:r>
        <w:t>The application must comply with accessibility standards outlined in the Accessibility link in the Course Outline.</w:t>
      </w:r>
    </w:p>
    <w:p w14:paraId="31E2492A" w14:textId="77777777" w:rsidR="00826F99" w:rsidRPr="00172495" w:rsidRDefault="00826F99" w:rsidP="00172495">
      <w:pPr>
        <w:pStyle w:val="BodyText"/>
      </w:pPr>
    </w:p>
    <w:p w14:paraId="315642A0" w14:textId="77777777" w:rsidR="006E028B" w:rsidRDefault="006E028B" w:rsidP="003F5A46">
      <w:pPr>
        <w:pStyle w:val="Heading1"/>
        <w:pageBreakBefore w:val="0"/>
      </w:pPr>
      <w:bookmarkStart w:id="15" w:name="_Ref230671214"/>
      <w:bookmarkStart w:id="16" w:name="_Toc521055927"/>
      <w:bookmarkStart w:id="17" w:name="_Toc15375108"/>
      <w:r>
        <w:t>Course Outline</w:t>
      </w:r>
      <w:bookmarkEnd w:id="15"/>
      <w:bookmarkEnd w:id="16"/>
      <w:bookmarkEnd w:id="17"/>
    </w:p>
    <w:p w14:paraId="5546BE3A" w14:textId="77777777" w:rsidR="006E028B" w:rsidRDefault="006E028B" w:rsidP="003F5A46">
      <w:pPr>
        <w:pStyle w:val="CTSNormal"/>
        <w:keepNext/>
      </w:pPr>
    </w:p>
    <w:p w14:paraId="00DE8CFD" w14:textId="08035991" w:rsidR="005873DD" w:rsidRPr="00B7689F" w:rsidRDefault="005873DD" w:rsidP="005873DD">
      <w:pPr>
        <w:pStyle w:val="CTSHeading2"/>
        <w:rPr>
          <w:i/>
        </w:rPr>
      </w:pPr>
      <w:bookmarkStart w:id="18" w:name="_Toc15375109"/>
      <w:r>
        <w:rPr>
          <w:i/>
        </w:rPr>
        <w:t>JSX</w:t>
      </w:r>
      <w:bookmarkEnd w:id="18"/>
    </w:p>
    <w:p w14:paraId="74D36D52" w14:textId="17C3BDB8" w:rsidR="005873DD" w:rsidRDefault="005873DD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>Understand the role of JSX in React development and know how to implement</w:t>
      </w:r>
    </w:p>
    <w:p w14:paraId="75DC2024" w14:textId="77777777" w:rsidR="005873DD" w:rsidRPr="0089621A" w:rsidRDefault="005873DD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6E15D175" w14:textId="5A83DFAB" w:rsidR="005873DD" w:rsidRDefault="00FE2180" w:rsidP="005873DD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19" w:history="1">
        <w:r w:rsidR="005873DD" w:rsidRPr="005873DD">
          <w:rPr>
            <w:rStyle w:val="Hyperlink"/>
            <w:rFonts w:ascii="Calibri" w:hAnsi="Calibri" w:cs="Calibri"/>
            <w:i/>
          </w:rPr>
          <w:t>Introducing JSX</w:t>
        </w:r>
      </w:hyperlink>
    </w:p>
    <w:p w14:paraId="3547416D" w14:textId="429FEB33" w:rsidR="00ED48D7" w:rsidRDefault="00FE2180" w:rsidP="005873DD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0" w:history="1">
        <w:r w:rsidR="00ED48D7" w:rsidRPr="00ED48D7">
          <w:rPr>
            <w:rStyle w:val="Hyperlink"/>
            <w:rFonts w:ascii="Calibri" w:hAnsi="Calibri" w:cs="Calibri"/>
            <w:i/>
          </w:rPr>
          <w:t>Rendering Elements</w:t>
        </w:r>
      </w:hyperlink>
    </w:p>
    <w:p w14:paraId="642B8F1D" w14:textId="2C488D6F" w:rsidR="005873DD" w:rsidRDefault="00FE2180" w:rsidP="005873DD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1" w:history="1">
        <w:r w:rsidR="005873DD" w:rsidRPr="005873DD">
          <w:rPr>
            <w:rStyle w:val="Hyperlink"/>
            <w:rFonts w:ascii="Calibri" w:hAnsi="Calibri" w:cs="Calibri"/>
            <w:i/>
          </w:rPr>
          <w:t>What is JSX?</w:t>
        </w:r>
      </w:hyperlink>
    </w:p>
    <w:p w14:paraId="7CB26DCF" w14:textId="689C4E24" w:rsidR="005873DD" w:rsidRDefault="00FE2180" w:rsidP="005873DD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2" w:history="1">
        <w:r w:rsidR="005873DD" w:rsidRPr="005873DD">
          <w:rPr>
            <w:rStyle w:val="Hyperlink"/>
            <w:rFonts w:ascii="Calibri" w:hAnsi="Calibri" w:cs="Calibri"/>
            <w:i/>
          </w:rPr>
          <w:t>React JSX</w:t>
        </w:r>
      </w:hyperlink>
    </w:p>
    <w:p w14:paraId="171DDEC6" w14:textId="0A2CDB0C" w:rsidR="005873DD" w:rsidRPr="005873DD" w:rsidRDefault="00FE2180" w:rsidP="005873DD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3" w:history="1">
        <w:r w:rsidR="005873DD" w:rsidRPr="005873DD">
          <w:rPr>
            <w:rStyle w:val="Hyperlink"/>
            <w:rFonts w:ascii="Calibri" w:hAnsi="Calibri" w:cs="Calibri"/>
            <w:i/>
          </w:rPr>
          <w:t>JSX In Depth</w:t>
        </w:r>
      </w:hyperlink>
    </w:p>
    <w:p w14:paraId="63E39E29" w14:textId="77777777" w:rsidR="005873DD" w:rsidRDefault="005873DD" w:rsidP="003F5A46">
      <w:pPr>
        <w:pStyle w:val="CTSNormal"/>
        <w:keepNext/>
      </w:pPr>
    </w:p>
    <w:p w14:paraId="3E77D2BE" w14:textId="40F1E01A" w:rsidR="005873DD" w:rsidRPr="00B7689F" w:rsidRDefault="005873DD" w:rsidP="005873DD">
      <w:pPr>
        <w:pStyle w:val="CTSHeading2"/>
        <w:rPr>
          <w:i/>
        </w:rPr>
      </w:pPr>
      <w:bookmarkStart w:id="19" w:name="_Toc15375110"/>
      <w:r>
        <w:rPr>
          <w:i/>
        </w:rPr>
        <w:t>Components &amp; Props</w:t>
      </w:r>
      <w:bookmarkEnd w:id="19"/>
    </w:p>
    <w:p w14:paraId="15DCA795" w14:textId="1BE246BA" w:rsidR="005873DD" w:rsidRDefault="005873DD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 xml:space="preserve">Understand </w:t>
      </w:r>
      <w:r w:rsidR="00ED48D7">
        <w:rPr>
          <w:rStyle w:val="Hyperlink"/>
          <w:rFonts w:ascii="Calibri" w:hAnsi="Calibri" w:cs="Calibri"/>
          <w:i/>
          <w:color w:val="auto"/>
          <w:u w:val="none"/>
        </w:rPr>
        <w:t>the role of Components in React development and how to implement</w:t>
      </w:r>
    </w:p>
    <w:p w14:paraId="0C0EEE74" w14:textId="77777777" w:rsidR="00ED48D7" w:rsidRPr="0089621A" w:rsidRDefault="00ED48D7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038FCB53" w14:textId="50C5E46C" w:rsidR="005873DD" w:rsidRP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4" w:history="1">
        <w:r w:rsidR="00ED48D7" w:rsidRPr="00ED48D7">
          <w:rPr>
            <w:rStyle w:val="Hyperlink"/>
            <w:rFonts w:ascii="Calibri" w:hAnsi="Calibri" w:cs="Calibri"/>
            <w:i/>
          </w:rPr>
          <w:t>Components and Props</w:t>
        </w:r>
      </w:hyperlink>
    </w:p>
    <w:p w14:paraId="52D8F07B" w14:textId="35B94DF5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5" w:history="1">
        <w:r w:rsidR="00ED48D7" w:rsidRPr="00ED48D7">
          <w:rPr>
            <w:rStyle w:val="Hyperlink"/>
            <w:rFonts w:ascii="Calibri" w:hAnsi="Calibri" w:cs="Calibri"/>
            <w:i/>
          </w:rPr>
          <w:t>State and Lifecycle</w:t>
        </w:r>
      </w:hyperlink>
    </w:p>
    <w:p w14:paraId="3122C815" w14:textId="7DEA5D0D" w:rsidR="00016A8D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6" w:history="1">
        <w:r w:rsidR="00016A8D" w:rsidRPr="00016A8D">
          <w:rPr>
            <w:rStyle w:val="Hyperlink"/>
            <w:rFonts w:ascii="Calibri" w:hAnsi="Calibri" w:cs="Calibri"/>
            <w:i/>
          </w:rPr>
          <w:t>Component Lifecycle</w:t>
        </w:r>
      </w:hyperlink>
    </w:p>
    <w:p w14:paraId="20F0771D" w14:textId="72AAF38A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7" w:history="1">
        <w:r w:rsidR="00ED48D7" w:rsidRPr="00ED48D7">
          <w:rPr>
            <w:rStyle w:val="Hyperlink"/>
            <w:rFonts w:ascii="Calibri" w:hAnsi="Calibri" w:cs="Calibri"/>
            <w:i/>
          </w:rPr>
          <w:t>Handling Events</w:t>
        </w:r>
      </w:hyperlink>
    </w:p>
    <w:p w14:paraId="234DF257" w14:textId="7F7CD3CE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8" w:history="1">
        <w:r w:rsidR="00ED48D7" w:rsidRPr="00ED48D7">
          <w:rPr>
            <w:rStyle w:val="Hyperlink"/>
            <w:rFonts w:ascii="Calibri" w:hAnsi="Calibri" w:cs="Calibri"/>
            <w:i/>
          </w:rPr>
          <w:t>Conditional Rendering</w:t>
        </w:r>
      </w:hyperlink>
    </w:p>
    <w:p w14:paraId="7A3C60E8" w14:textId="7221DB0D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29" w:history="1">
        <w:r w:rsidR="00ED48D7" w:rsidRPr="00ED48D7">
          <w:rPr>
            <w:rStyle w:val="Hyperlink"/>
            <w:rFonts w:ascii="Calibri" w:hAnsi="Calibri" w:cs="Calibri"/>
            <w:i/>
          </w:rPr>
          <w:t>Lifting State Up</w:t>
        </w:r>
      </w:hyperlink>
    </w:p>
    <w:p w14:paraId="031B094E" w14:textId="2EF6D474" w:rsidR="00B32CE5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0" w:history="1">
        <w:r w:rsidR="00B32CE5" w:rsidRPr="00B32CE5">
          <w:rPr>
            <w:rStyle w:val="Hyperlink"/>
            <w:rFonts w:ascii="Calibri" w:hAnsi="Calibri" w:cs="Calibri"/>
            <w:i/>
          </w:rPr>
          <w:t>Our First Components</w:t>
        </w:r>
      </w:hyperlink>
    </w:p>
    <w:p w14:paraId="4E412EF9" w14:textId="2C81DE40" w:rsidR="00B32CE5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1" w:history="1">
        <w:r w:rsidR="00B32CE5" w:rsidRPr="00B32CE5">
          <w:rPr>
            <w:rStyle w:val="Hyperlink"/>
            <w:rFonts w:ascii="Calibri" w:hAnsi="Calibri" w:cs="Calibri"/>
            <w:i/>
          </w:rPr>
          <w:t>Complex Components</w:t>
        </w:r>
      </w:hyperlink>
    </w:p>
    <w:p w14:paraId="0D381359" w14:textId="5D865322" w:rsidR="00B32CE5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2" w:history="1">
        <w:r w:rsidR="00B32CE5" w:rsidRPr="00B32CE5">
          <w:rPr>
            <w:rStyle w:val="Hyperlink"/>
            <w:rFonts w:ascii="Calibri" w:hAnsi="Calibri" w:cs="Calibri"/>
            <w:i/>
          </w:rPr>
          <w:t>Data-Driven Components</w:t>
        </w:r>
      </w:hyperlink>
    </w:p>
    <w:p w14:paraId="72D694DF" w14:textId="6EFCFB2A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3" w:history="1">
        <w:r w:rsidR="00ED48D7" w:rsidRPr="00ED48D7">
          <w:rPr>
            <w:rStyle w:val="Hyperlink"/>
            <w:rFonts w:ascii="Calibri" w:hAnsi="Calibri" w:cs="Calibri"/>
            <w:i/>
          </w:rPr>
          <w:t>Composition vs Inheritance</w:t>
        </w:r>
      </w:hyperlink>
    </w:p>
    <w:p w14:paraId="17DD684D" w14:textId="670477F9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4" w:history="1">
        <w:r w:rsidR="00ED48D7">
          <w:rPr>
            <w:rStyle w:val="Hyperlink"/>
            <w:rFonts w:ascii="Calibri" w:hAnsi="Calibri" w:cs="Calibri"/>
            <w:i/>
          </w:rPr>
          <w:t>Higher-</w:t>
        </w:r>
        <w:r w:rsidR="00ED48D7" w:rsidRPr="00ED48D7">
          <w:rPr>
            <w:rStyle w:val="Hyperlink"/>
            <w:rFonts w:ascii="Calibri" w:hAnsi="Calibri" w:cs="Calibri"/>
            <w:i/>
          </w:rPr>
          <w:t>Order Components</w:t>
        </w:r>
      </w:hyperlink>
    </w:p>
    <w:p w14:paraId="317B825F" w14:textId="59D1455B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5" w:history="1">
        <w:r w:rsidR="00ED48D7" w:rsidRPr="00ED48D7">
          <w:rPr>
            <w:rStyle w:val="Hyperlink"/>
            <w:rFonts w:ascii="Calibri" w:hAnsi="Calibri" w:cs="Calibri"/>
            <w:i/>
          </w:rPr>
          <w:t>Uncontrolled Components</w:t>
        </w:r>
      </w:hyperlink>
    </w:p>
    <w:p w14:paraId="053035F8" w14:textId="5F7A7A63" w:rsidR="00B32CE5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6" w:history="1">
        <w:r w:rsidR="00B32CE5" w:rsidRPr="00B32CE5">
          <w:rPr>
            <w:rStyle w:val="Hyperlink"/>
            <w:rFonts w:ascii="Calibri" w:hAnsi="Calibri" w:cs="Calibri"/>
            <w:i/>
          </w:rPr>
          <w:t>Pure Components</w:t>
        </w:r>
      </w:hyperlink>
    </w:p>
    <w:p w14:paraId="4C5EA2E1" w14:textId="11CD6978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7" w:history="1">
        <w:r w:rsidR="00ED48D7" w:rsidRPr="00ED48D7">
          <w:rPr>
            <w:rStyle w:val="Hyperlink"/>
            <w:rFonts w:ascii="Calibri" w:hAnsi="Calibri" w:cs="Calibri"/>
            <w:i/>
          </w:rPr>
          <w:t>Web Components</w:t>
        </w:r>
      </w:hyperlink>
    </w:p>
    <w:p w14:paraId="1053D319" w14:textId="47142F49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8" w:history="1">
        <w:r w:rsidR="00ED48D7" w:rsidRPr="00ED48D7">
          <w:rPr>
            <w:rStyle w:val="Hyperlink"/>
            <w:rFonts w:ascii="Calibri" w:hAnsi="Calibri" w:cs="Calibri"/>
            <w:i/>
          </w:rPr>
          <w:t>Error Boundaries</w:t>
        </w:r>
      </w:hyperlink>
    </w:p>
    <w:p w14:paraId="7B0038F2" w14:textId="1A585627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9" w:history="1">
        <w:r w:rsidR="00ED48D7" w:rsidRPr="00ED48D7">
          <w:rPr>
            <w:rStyle w:val="Hyperlink"/>
            <w:rFonts w:ascii="Calibri" w:hAnsi="Calibri" w:cs="Calibri"/>
            <w:i/>
          </w:rPr>
          <w:t>Forwarding Refs</w:t>
        </w:r>
      </w:hyperlink>
    </w:p>
    <w:p w14:paraId="2752FFEA" w14:textId="59AC3DBD" w:rsidR="00ED48D7" w:rsidRDefault="00FE2180" w:rsidP="003F5A46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0" w:history="1">
        <w:r w:rsidR="00ED48D7" w:rsidRPr="00ED48D7">
          <w:rPr>
            <w:rStyle w:val="Hyperlink"/>
            <w:rFonts w:ascii="Calibri" w:hAnsi="Calibri" w:cs="Calibri"/>
            <w:i/>
          </w:rPr>
          <w:t>Fragments</w:t>
        </w:r>
      </w:hyperlink>
    </w:p>
    <w:p w14:paraId="4DE934CB" w14:textId="76A38A5E" w:rsidR="005873DD" w:rsidRDefault="00FE2180" w:rsidP="00D342F1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1" w:history="1">
        <w:r w:rsidR="00ED48D7" w:rsidRPr="00ED48D7">
          <w:rPr>
            <w:rStyle w:val="Hyperlink"/>
            <w:rFonts w:ascii="Calibri" w:hAnsi="Calibri" w:cs="Calibri"/>
            <w:i/>
          </w:rPr>
          <w:t>Context</w:t>
        </w:r>
      </w:hyperlink>
    </w:p>
    <w:p w14:paraId="7910FCAA" w14:textId="77777777" w:rsidR="00ED48D7" w:rsidRDefault="00ED48D7" w:rsidP="00ED48D7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48D17391" w14:textId="73D6AADF" w:rsidR="00ED48D7" w:rsidRPr="00B7689F" w:rsidRDefault="00ED48D7" w:rsidP="00ED48D7">
      <w:pPr>
        <w:pStyle w:val="CTSHeading2"/>
        <w:rPr>
          <w:i/>
        </w:rPr>
      </w:pPr>
      <w:bookmarkStart w:id="20" w:name="_Toc15375111"/>
      <w:r>
        <w:rPr>
          <w:i/>
        </w:rPr>
        <w:t>Hooks</w:t>
      </w:r>
      <w:bookmarkEnd w:id="20"/>
    </w:p>
    <w:p w14:paraId="264B6389" w14:textId="3AF9C374" w:rsidR="00ED48D7" w:rsidRDefault="00ED48D7" w:rsidP="00ED48D7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>Understand how to implement hooks</w:t>
      </w:r>
    </w:p>
    <w:p w14:paraId="1ACC1C6C" w14:textId="77777777" w:rsidR="00ED48D7" w:rsidRDefault="00ED48D7" w:rsidP="00ED48D7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536E2C0D" w14:textId="274E08FB" w:rsidR="00ED48D7" w:rsidRP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2" w:history="1">
        <w:r w:rsidR="00ED48D7" w:rsidRPr="00ED48D7">
          <w:rPr>
            <w:rStyle w:val="Hyperlink"/>
            <w:rFonts w:ascii="Calibri" w:hAnsi="Calibri" w:cs="Calibri"/>
            <w:i/>
          </w:rPr>
          <w:t>Introducting Hooks</w:t>
        </w:r>
      </w:hyperlink>
    </w:p>
    <w:p w14:paraId="77BB4F96" w14:textId="43533582" w:rsidR="00ED48D7" w:rsidRP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3" w:history="1">
        <w:r w:rsidR="00ED48D7" w:rsidRPr="00ED48D7">
          <w:rPr>
            <w:rStyle w:val="Hyperlink"/>
            <w:rFonts w:ascii="Calibri" w:hAnsi="Calibri" w:cs="Calibri"/>
            <w:i/>
          </w:rPr>
          <w:t>Hooks at a Glance</w:t>
        </w:r>
      </w:hyperlink>
    </w:p>
    <w:p w14:paraId="6A388EDF" w14:textId="26A5C879" w:rsidR="00ED48D7" w:rsidRP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4" w:history="1">
        <w:r w:rsidR="00ED48D7" w:rsidRPr="00ED48D7">
          <w:rPr>
            <w:rStyle w:val="Hyperlink"/>
            <w:rFonts w:ascii="Calibri" w:hAnsi="Calibri" w:cs="Calibri"/>
            <w:i/>
          </w:rPr>
          <w:t>Using the State Hook</w:t>
        </w:r>
      </w:hyperlink>
    </w:p>
    <w:p w14:paraId="41087EA2" w14:textId="295C5763" w:rsidR="00ED48D7" w:rsidRP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5" w:history="1">
        <w:r w:rsidR="00ED48D7" w:rsidRPr="00ED48D7">
          <w:rPr>
            <w:rStyle w:val="Hyperlink"/>
            <w:rFonts w:ascii="Calibri" w:hAnsi="Calibri" w:cs="Calibri"/>
            <w:i/>
          </w:rPr>
          <w:t>Using the Effect Hook</w:t>
        </w:r>
      </w:hyperlink>
    </w:p>
    <w:p w14:paraId="4F519A47" w14:textId="73C35B25" w:rsid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6" w:history="1">
        <w:r w:rsidR="00ED48D7" w:rsidRPr="00ED48D7">
          <w:rPr>
            <w:rStyle w:val="Hyperlink"/>
            <w:rFonts w:ascii="Calibri" w:hAnsi="Calibri" w:cs="Calibri"/>
            <w:i/>
          </w:rPr>
          <w:t>Rules of Hooks</w:t>
        </w:r>
      </w:hyperlink>
    </w:p>
    <w:p w14:paraId="288C80CC" w14:textId="7A584DB9" w:rsid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7" w:history="1">
        <w:r w:rsidR="00ED48D7" w:rsidRPr="00ED48D7">
          <w:rPr>
            <w:rStyle w:val="Hyperlink"/>
            <w:rFonts w:ascii="Calibri" w:hAnsi="Calibri" w:cs="Calibri"/>
            <w:i/>
          </w:rPr>
          <w:t>Building Your Own Hooks</w:t>
        </w:r>
      </w:hyperlink>
    </w:p>
    <w:p w14:paraId="28AABD80" w14:textId="1117E61B" w:rsid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8" w:history="1">
        <w:r w:rsidR="00ED48D7" w:rsidRPr="00ED48D7">
          <w:rPr>
            <w:rStyle w:val="Hyperlink"/>
            <w:rFonts w:ascii="Calibri" w:hAnsi="Calibri" w:cs="Calibri"/>
            <w:i/>
          </w:rPr>
          <w:t>Hooks API Reference</w:t>
        </w:r>
      </w:hyperlink>
    </w:p>
    <w:p w14:paraId="5CE36449" w14:textId="126F0391" w:rsidR="00ED48D7" w:rsidRDefault="00FE2180" w:rsidP="00ED48D7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9" w:history="1">
        <w:r w:rsidR="00ED48D7" w:rsidRPr="00ED48D7">
          <w:rPr>
            <w:rStyle w:val="Hyperlink"/>
            <w:rFonts w:ascii="Calibri" w:hAnsi="Calibri" w:cs="Calibri"/>
            <w:i/>
          </w:rPr>
          <w:t>Hooks FAQ</w:t>
        </w:r>
      </w:hyperlink>
    </w:p>
    <w:p w14:paraId="6E8DDB90" w14:textId="77777777" w:rsidR="00B32CE5" w:rsidRDefault="00B32CE5" w:rsidP="00B32CE5">
      <w:pPr>
        <w:pStyle w:val="CTSNormal"/>
        <w:keepNext/>
        <w:ind w:left="360"/>
        <w:rPr>
          <w:rStyle w:val="Hyperlink"/>
          <w:rFonts w:ascii="Calibri" w:hAnsi="Calibri" w:cs="Calibri"/>
          <w:i/>
          <w:color w:val="auto"/>
          <w:u w:val="none"/>
        </w:rPr>
      </w:pPr>
    </w:p>
    <w:p w14:paraId="3EDA49E2" w14:textId="77777777" w:rsidR="00B32CE5" w:rsidRPr="00B7689F" w:rsidRDefault="00B32CE5" w:rsidP="00B32CE5">
      <w:pPr>
        <w:pStyle w:val="CTSHeading2"/>
        <w:rPr>
          <w:i/>
        </w:rPr>
      </w:pPr>
      <w:bookmarkStart w:id="21" w:name="_Toc15375112"/>
      <w:r>
        <w:rPr>
          <w:i/>
        </w:rPr>
        <w:t>Redux</w:t>
      </w:r>
      <w:bookmarkEnd w:id="21"/>
    </w:p>
    <w:p w14:paraId="57512650" w14:textId="77777777" w:rsidR="00B32CE5" w:rsidRDefault="00B32CE5" w:rsidP="00B32CE5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>Understand how to manage state with Redux</w:t>
      </w:r>
    </w:p>
    <w:p w14:paraId="5F37A247" w14:textId="77777777" w:rsidR="00B32CE5" w:rsidRDefault="00B32CE5" w:rsidP="00B32CE5">
      <w:pPr>
        <w:pStyle w:val="CTSNormal"/>
        <w:rPr>
          <w:rFonts w:ascii="Calibri" w:hAnsi="Calibri" w:cs="Calibri"/>
          <w:i/>
        </w:rPr>
      </w:pPr>
    </w:p>
    <w:p w14:paraId="7459681D" w14:textId="77777777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0" w:history="1">
        <w:r w:rsidR="00B32CE5" w:rsidRPr="00B32CE5">
          <w:rPr>
            <w:rStyle w:val="Hyperlink"/>
            <w:rFonts w:ascii="Calibri" w:hAnsi="Calibri" w:cs="Calibri"/>
            <w:i/>
          </w:rPr>
          <w:t>Getting Started with Redux</w:t>
        </w:r>
      </w:hyperlink>
    </w:p>
    <w:p w14:paraId="24FC1713" w14:textId="77777777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1" w:history="1">
        <w:r w:rsidR="00B32CE5" w:rsidRPr="00B32CE5">
          <w:rPr>
            <w:rStyle w:val="Hyperlink"/>
            <w:rFonts w:ascii="Calibri" w:hAnsi="Calibri" w:cs="Calibri"/>
            <w:i/>
          </w:rPr>
          <w:t>Basic Tutorial</w:t>
        </w:r>
      </w:hyperlink>
    </w:p>
    <w:p w14:paraId="760DF529" w14:textId="77777777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2" w:history="1">
        <w:r w:rsidR="00B32CE5" w:rsidRPr="00B32CE5">
          <w:rPr>
            <w:rStyle w:val="Hyperlink"/>
            <w:rFonts w:ascii="Calibri" w:hAnsi="Calibri" w:cs="Calibri"/>
            <w:i/>
          </w:rPr>
          <w:t>Data Management with Redux</w:t>
        </w:r>
      </w:hyperlink>
    </w:p>
    <w:p w14:paraId="10832E1E" w14:textId="77777777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3" w:history="1">
        <w:r w:rsidR="00B32CE5" w:rsidRPr="00B32CE5">
          <w:rPr>
            <w:rStyle w:val="Hyperlink"/>
            <w:rFonts w:ascii="Calibri" w:hAnsi="Calibri" w:cs="Calibri"/>
            <w:i/>
          </w:rPr>
          <w:t>Redux Actions</w:t>
        </w:r>
      </w:hyperlink>
    </w:p>
    <w:p w14:paraId="138CF112" w14:textId="77777777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4" w:history="1">
        <w:r w:rsidR="00B32CE5" w:rsidRPr="00B32CE5">
          <w:rPr>
            <w:rStyle w:val="Hyperlink"/>
            <w:rFonts w:ascii="Calibri" w:hAnsi="Calibri" w:cs="Calibri"/>
            <w:i/>
          </w:rPr>
          <w:t>Redux Middleware</w:t>
        </w:r>
      </w:hyperlink>
    </w:p>
    <w:p w14:paraId="2108ED8C" w14:textId="4F96C3AA" w:rsidR="00B32CE5" w:rsidRPr="007C041E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5" w:history="1">
        <w:r w:rsidR="00B32CE5" w:rsidRPr="00B32CE5">
          <w:rPr>
            <w:rStyle w:val="Hyperlink"/>
            <w:rFonts w:ascii="Calibri" w:hAnsi="Calibri" w:cs="Calibri"/>
            <w:i/>
          </w:rPr>
          <w:t>Advanced Tutorial</w:t>
        </w:r>
      </w:hyperlink>
    </w:p>
    <w:p w14:paraId="65DD220E" w14:textId="589ECE86" w:rsidR="007C041E" w:rsidRPr="007C041E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6" w:history="1">
        <w:r w:rsidR="007C041E" w:rsidRPr="007C041E">
          <w:rPr>
            <w:rStyle w:val="Hyperlink"/>
            <w:rFonts w:ascii="Calibri" w:hAnsi="Calibri" w:cs="Calibri"/>
            <w:i/>
          </w:rPr>
          <w:t>Redux Sagas - Introduction</w:t>
        </w:r>
      </w:hyperlink>
    </w:p>
    <w:p w14:paraId="5F65E0D7" w14:textId="33294A7C" w:rsidR="007C041E" w:rsidRPr="007C041E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7" w:history="1">
        <w:r w:rsidR="007C041E" w:rsidRPr="007C041E">
          <w:rPr>
            <w:rStyle w:val="Hyperlink"/>
            <w:rFonts w:ascii="Calibri" w:hAnsi="Calibri" w:cs="Calibri"/>
            <w:i/>
          </w:rPr>
          <w:t>Redux Sagas – Basic Concepts</w:t>
        </w:r>
      </w:hyperlink>
    </w:p>
    <w:p w14:paraId="521B45F2" w14:textId="13971CB8" w:rsidR="007C041E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8" w:history="1">
        <w:r w:rsidR="007C041E" w:rsidRPr="007C041E">
          <w:rPr>
            <w:rStyle w:val="Hyperlink"/>
            <w:rFonts w:ascii="Calibri" w:hAnsi="Calibri" w:cs="Calibri"/>
            <w:i/>
          </w:rPr>
          <w:t>Redux Sagas – Advanced Concepts</w:t>
        </w:r>
      </w:hyperlink>
    </w:p>
    <w:p w14:paraId="5CDAEA50" w14:textId="6B125A20" w:rsidR="005873DD" w:rsidRPr="00E76E5B" w:rsidRDefault="005873DD" w:rsidP="005873DD">
      <w:pPr>
        <w:pStyle w:val="CTSNormal"/>
        <w:keepNext/>
        <w:rPr>
          <w:rFonts w:ascii="Calibri" w:hAnsi="Calibri" w:cs="Calibri"/>
          <w:i/>
        </w:rPr>
      </w:pPr>
    </w:p>
    <w:p w14:paraId="59F2B11E" w14:textId="5C366BAA" w:rsidR="005873DD" w:rsidRPr="00B7689F" w:rsidRDefault="005873DD" w:rsidP="005873DD">
      <w:pPr>
        <w:pStyle w:val="CTSHeading2"/>
        <w:rPr>
          <w:i/>
        </w:rPr>
      </w:pPr>
      <w:bookmarkStart w:id="22" w:name="_Toc15375113"/>
      <w:r>
        <w:rPr>
          <w:i/>
        </w:rPr>
        <w:t>Testing</w:t>
      </w:r>
      <w:bookmarkEnd w:id="22"/>
    </w:p>
    <w:p w14:paraId="1A2F1698" w14:textId="0B92522E" w:rsidR="005873DD" w:rsidRDefault="005873DD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>Understand how to develop unit and integration tests for React</w:t>
      </w:r>
    </w:p>
    <w:p w14:paraId="07676F61" w14:textId="77777777" w:rsidR="005873DD" w:rsidRDefault="005873DD" w:rsidP="005873DD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180B519C" w14:textId="10FEF0B1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59" w:history="1">
        <w:r w:rsidR="005873DD" w:rsidRPr="005873DD">
          <w:rPr>
            <w:rStyle w:val="Hyperlink"/>
            <w:rFonts w:ascii="Calibri" w:hAnsi="Calibri" w:cs="Calibri"/>
            <w:i/>
          </w:rPr>
          <w:t>Introduction to Testing</w:t>
        </w:r>
      </w:hyperlink>
    </w:p>
    <w:p w14:paraId="1F6463EF" w14:textId="58522E58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0" w:history="1">
        <w:r w:rsidR="005873DD" w:rsidRPr="005873DD">
          <w:rPr>
            <w:rStyle w:val="Hyperlink"/>
            <w:rFonts w:ascii="Calibri" w:hAnsi="Calibri" w:cs="Calibri"/>
            <w:i/>
          </w:rPr>
          <w:t>Testing Setup</w:t>
        </w:r>
      </w:hyperlink>
    </w:p>
    <w:p w14:paraId="63C8D5C3" w14:textId="069A3CB6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1" w:history="1">
        <w:r w:rsidR="005873DD" w:rsidRPr="005873DD">
          <w:rPr>
            <w:rStyle w:val="Hyperlink"/>
            <w:rFonts w:ascii="Calibri" w:hAnsi="Calibri" w:cs="Calibri"/>
            <w:i/>
          </w:rPr>
          <w:t>Testing the App</w:t>
        </w:r>
      </w:hyperlink>
    </w:p>
    <w:p w14:paraId="6617B40F" w14:textId="65AB28A6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2" w:history="1">
        <w:r w:rsidR="005873DD" w:rsidRPr="005873DD">
          <w:rPr>
            <w:rStyle w:val="Hyperlink"/>
            <w:rFonts w:ascii="Calibri" w:hAnsi="Calibri" w:cs="Calibri"/>
            <w:i/>
          </w:rPr>
          <w:t>Better Testing with Enzyme</w:t>
        </w:r>
      </w:hyperlink>
    </w:p>
    <w:p w14:paraId="724342BE" w14:textId="40609497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3" w:history="1">
        <w:r w:rsidR="005873DD" w:rsidRPr="005873DD">
          <w:rPr>
            <w:rStyle w:val="Hyperlink"/>
            <w:rFonts w:ascii="Calibri" w:hAnsi="Calibri" w:cs="Calibri"/>
            <w:i/>
          </w:rPr>
          <w:t>Integration Testing</w:t>
        </w:r>
      </w:hyperlink>
    </w:p>
    <w:p w14:paraId="54312DC3" w14:textId="3393DE4D" w:rsidR="005873DD" w:rsidRPr="005873DD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4" w:history="1">
        <w:r w:rsidR="005873DD" w:rsidRPr="005873DD">
          <w:rPr>
            <w:rStyle w:val="Hyperlink"/>
            <w:rFonts w:ascii="Calibri" w:hAnsi="Calibri" w:cs="Calibri"/>
            <w:i/>
          </w:rPr>
          <w:t>React Test Utilities</w:t>
        </w:r>
      </w:hyperlink>
    </w:p>
    <w:p w14:paraId="4AC41161" w14:textId="53524B41" w:rsidR="005873DD" w:rsidRPr="00B32CE5" w:rsidRDefault="00FE2180" w:rsidP="005873D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5" w:history="1">
        <w:r w:rsidR="005873DD" w:rsidRPr="005873DD">
          <w:rPr>
            <w:rStyle w:val="Hyperlink"/>
            <w:rFonts w:ascii="Calibri" w:hAnsi="Calibri" w:cs="Calibri"/>
            <w:i/>
          </w:rPr>
          <w:t>Test Renderer</w:t>
        </w:r>
      </w:hyperlink>
    </w:p>
    <w:p w14:paraId="3CC68B7A" w14:textId="77777777" w:rsidR="00ED48D7" w:rsidRPr="00E76E5B" w:rsidRDefault="00ED48D7" w:rsidP="00ED48D7">
      <w:pPr>
        <w:pStyle w:val="CTSNormal"/>
        <w:keepNext/>
        <w:rPr>
          <w:rFonts w:ascii="Calibri" w:hAnsi="Calibri" w:cs="Calibri"/>
          <w:i/>
        </w:rPr>
      </w:pPr>
    </w:p>
    <w:p w14:paraId="27E1ABF3" w14:textId="38C8A372" w:rsidR="00ED48D7" w:rsidRPr="00B7689F" w:rsidRDefault="00ED48D7" w:rsidP="00ED48D7">
      <w:pPr>
        <w:pStyle w:val="CTSHeading2"/>
        <w:rPr>
          <w:i/>
        </w:rPr>
      </w:pPr>
      <w:bookmarkStart w:id="23" w:name="_Toc15375114"/>
      <w:r>
        <w:rPr>
          <w:i/>
        </w:rPr>
        <w:t>Miscellaneous</w:t>
      </w:r>
      <w:bookmarkEnd w:id="23"/>
    </w:p>
    <w:p w14:paraId="178E60F2" w14:textId="67F38ECB" w:rsidR="00ED48D7" w:rsidRDefault="00ED48D7" w:rsidP="00ED48D7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  <w:r>
        <w:rPr>
          <w:rStyle w:val="Hyperlink"/>
          <w:rFonts w:ascii="Calibri" w:hAnsi="Calibri" w:cs="Calibri"/>
          <w:i/>
          <w:color w:val="auto"/>
          <w:u w:val="none"/>
        </w:rPr>
        <w:t>Understand how to develop unit and integration tests for React</w:t>
      </w:r>
      <w:r w:rsidR="00016A8D">
        <w:rPr>
          <w:rStyle w:val="Hyperlink"/>
          <w:rFonts w:ascii="Calibri" w:hAnsi="Calibri" w:cs="Calibri"/>
          <w:i/>
          <w:color w:val="auto"/>
          <w:u w:val="none"/>
        </w:rPr>
        <w:t>, explain the differences between React and AngularJS</w:t>
      </w:r>
    </w:p>
    <w:p w14:paraId="4C29EB52" w14:textId="77777777" w:rsidR="00ED48D7" w:rsidRDefault="00ED48D7" w:rsidP="00ED48D7">
      <w:pPr>
        <w:pStyle w:val="CTSNormal"/>
        <w:keepNext/>
        <w:rPr>
          <w:rStyle w:val="Hyperlink"/>
          <w:rFonts w:ascii="Calibri" w:hAnsi="Calibri" w:cs="Calibri"/>
          <w:i/>
          <w:color w:val="auto"/>
          <w:u w:val="none"/>
        </w:rPr>
      </w:pPr>
    </w:p>
    <w:p w14:paraId="7F358699" w14:textId="151596B8" w:rsidR="00ED48D7" w:rsidRPr="00B32CE5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6" w:history="1">
        <w:r w:rsidR="00ED48D7" w:rsidRPr="00ED48D7">
          <w:rPr>
            <w:rStyle w:val="Hyperlink"/>
            <w:rFonts w:ascii="Calibri" w:hAnsi="Calibri" w:cs="Calibri"/>
            <w:i/>
          </w:rPr>
          <w:t>Accessibility</w:t>
        </w:r>
      </w:hyperlink>
    </w:p>
    <w:p w14:paraId="70D5221C" w14:textId="43798116" w:rsidR="00B32CE5" w:rsidRPr="00ED48D7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7" w:history="1">
        <w:r w:rsidR="00B32CE5" w:rsidRPr="00B32CE5">
          <w:rPr>
            <w:rStyle w:val="Hyperlink"/>
            <w:rFonts w:ascii="Calibri" w:hAnsi="Calibri" w:cs="Calibri"/>
            <w:i/>
          </w:rPr>
          <w:t>Client-side Routing</w:t>
        </w:r>
      </w:hyperlink>
    </w:p>
    <w:p w14:paraId="275A1138" w14:textId="629424FC" w:rsid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8" w:history="1">
        <w:r w:rsidR="00ED48D7" w:rsidRPr="00ED48D7">
          <w:rPr>
            <w:rStyle w:val="Hyperlink"/>
            <w:rFonts w:ascii="Calibri" w:hAnsi="Calibri" w:cs="Calibri"/>
            <w:i/>
          </w:rPr>
          <w:t>Code-Splitting</w:t>
        </w:r>
      </w:hyperlink>
    </w:p>
    <w:p w14:paraId="640823D1" w14:textId="1E48706E" w:rsidR="00ED48D7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69" w:history="1">
        <w:r w:rsidR="00ED48D7" w:rsidRPr="00ED48D7">
          <w:rPr>
            <w:rStyle w:val="Hyperlink"/>
            <w:rFonts w:ascii="Calibri" w:hAnsi="Calibri" w:cs="Calibri"/>
            <w:i/>
          </w:rPr>
          <w:t>Integrating with Other Libraries</w:t>
        </w:r>
      </w:hyperlink>
    </w:p>
    <w:p w14:paraId="5C0DFAA2" w14:textId="5409DEF0" w:rsidR="00ED48D7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0" w:history="1">
        <w:r w:rsidR="00ED48D7" w:rsidRPr="00ED48D7">
          <w:rPr>
            <w:rStyle w:val="Hyperlink"/>
            <w:rFonts w:ascii="Calibri" w:hAnsi="Calibri" w:cs="Calibri"/>
            <w:i/>
          </w:rPr>
          <w:t>Optimizing Performance</w:t>
        </w:r>
      </w:hyperlink>
    </w:p>
    <w:p w14:paraId="19BA7502" w14:textId="304FCEDF" w:rsidR="00ED48D7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1" w:history="1">
        <w:r w:rsidR="00ED48D7" w:rsidRPr="00ED48D7">
          <w:rPr>
            <w:rStyle w:val="Hyperlink"/>
            <w:rFonts w:ascii="Calibri" w:hAnsi="Calibri" w:cs="Calibri"/>
            <w:i/>
          </w:rPr>
          <w:t>Portals</w:t>
        </w:r>
      </w:hyperlink>
    </w:p>
    <w:p w14:paraId="00C001C1" w14:textId="24EE5F56" w:rsidR="00ED48D7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2" w:history="1">
        <w:r w:rsidR="00ED48D7" w:rsidRPr="00ED48D7">
          <w:rPr>
            <w:rStyle w:val="Hyperlink"/>
            <w:rFonts w:ascii="Calibri" w:hAnsi="Calibri" w:cs="Calibri"/>
            <w:i/>
          </w:rPr>
          <w:t>Reconciliation</w:t>
        </w:r>
      </w:hyperlink>
    </w:p>
    <w:p w14:paraId="0D2C6025" w14:textId="77777777" w:rsid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3" w:history="1">
        <w:r w:rsidR="00B32CE5" w:rsidRPr="00B32CE5">
          <w:rPr>
            <w:rStyle w:val="Hyperlink"/>
            <w:rFonts w:ascii="Calibri" w:hAnsi="Calibri" w:cs="Calibri"/>
            <w:i/>
          </w:rPr>
          <w:t>Fetching Remote Data</w:t>
        </w:r>
      </w:hyperlink>
    </w:p>
    <w:p w14:paraId="5AB24CFE" w14:textId="7A7130BF" w:rsidR="00B32CE5" w:rsidRPr="00B32CE5" w:rsidRDefault="00FE2180" w:rsidP="00B32CE5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4" w:history="1">
        <w:r w:rsidR="00B32CE5" w:rsidRPr="00B32CE5">
          <w:rPr>
            <w:rStyle w:val="Hyperlink"/>
            <w:rFonts w:ascii="Calibri" w:hAnsi="Calibri" w:cs="Calibri"/>
            <w:i/>
          </w:rPr>
          <w:t>Introduction to Promises</w:t>
        </w:r>
      </w:hyperlink>
    </w:p>
    <w:p w14:paraId="2C239190" w14:textId="532D1CFF" w:rsidR="00B32CE5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5" w:history="1">
        <w:r w:rsidR="00B32CE5" w:rsidRPr="00B32CE5">
          <w:rPr>
            <w:rStyle w:val="Hyperlink"/>
            <w:rFonts w:ascii="Calibri" w:hAnsi="Calibri" w:cs="Calibri"/>
            <w:i/>
          </w:rPr>
          <w:t>Deplo</w:t>
        </w:r>
        <w:r w:rsidR="00B32CE5">
          <w:rPr>
            <w:rStyle w:val="Hyperlink"/>
            <w:rFonts w:ascii="Calibri" w:hAnsi="Calibri" w:cs="Calibri"/>
            <w:i/>
          </w:rPr>
          <w:t>y</w:t>
        </w:r>
        <w:r w:rsidR="00B32CE5" w:rsidRPr="00B32CE5">
          <w:rPr>
            <w:rStyle w:val="Hyperlink"/>
            <w:rFonts w:ascii="Calibri" w:hAnsi="Calibri" w:cs="Calibri"/>
            <w:i/>
          </w:rPr>
          <w:t>ment Introduction</w:t>
        </w:r>
      </w:hyperlink>
    </w:p>
    <w:p w14:paraId="05B9E807" w14:textId="08FE9DBB" w:rsidR="00016A8D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6" w:history="1">
        <w:r w:rsidR="00016A8D" w:rsidRPr="00016A8D">
          <w:rPr>
            <w:rStyle w:val="Hyperlink"/>
            <w:rFonts w:ascii="Calibri" w:hAnsi="Calibri" w:cs="Calibri"/>
            <w:i/>
          </w:rPr>
          <w:t>React vs AngularJS</w:t>
        </w:r>
      </w:hyperlink>
    </w:p>
    <w:p w14:paraId="2AF5C495" w14:textId="2DB5C3BC" w:rsidR="00016A8D" w:rsidRPr="005873DD" w:rsidRDefault="00FE2180" w:rsidP="00ED48D7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77" w:history="1">
        <w:r w:rsidR="00016A8D" w:rsidRPr="00016A8D">
          <w:rPr>
            <w:rStyle w:val="Hyperlink"/>
            <w:rFonts w:ascii="Calibri" w:hAnsi="Calibri" w:cs="Calibri"/>
            <w:i/>
          </w:rPr>
          <w:t>React Bootstrap</w:t>
        </w:r>
      </w:hyperlink>
    </w:p>
    <w:p w14:paraId="215936D7" w14:textId="77777777" w:rsidR="006E028B" w:rsidRDefault="006E028B" w:rsidP="00A432FA">
      <w:pPr>
        <w:pStyle w:val="Heading1"/>
        <w:pageBreakBefore w:val="0"/>
      </w:pPr>
      <w:bookmarkStart w:id="24" w:name="_Toc227658586"/>
      <w:bookmarkStart w:id="25" w:name="_Toc521055928"/>
      <w:bookmarkStart w:id="26" w:name="_Toc15375115"/>
      <w:r>
        <w:t>Member’s Responsibilities</w:t>
      </w:r>
      <w:bookmarkEnd w:id="24"/>
      <w:bookmarkEnd w:id="25"/>
      <w:bookmarkEnd w:id="26"/>
    </w:p>
    <w:p w14:paraId="76998C5A" w14:textId="77777777" w:rsidR="006E028B" w:rsidRDefault="006E028B" w:rsidP="006E028B">
      <w:pPr>
        <w:pStyle w:val="CTSNormal"/>
      </w:pPr>
    </w:p>
    <w:p w14:paraId="0AF634D4" w14:textId="59B4BB79" w:rsidR="006E028B" w:rsidRDefault="006E028B" w:rsidP="00016A8D">
      <w:pPr>
        <w:pStyle w:val="BodyText"/>
      </w:pPr>
      <w:r>
        <w:t xml:space="preserve">A member will be required to demonstrate knowledge of all items identified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DB07E4">
        <w:t>Course Outline</w:t>
      </w:r>
      <w:r>
        <w:fldChar w:fldCharType="end"/>
      </w:r>
      <w:r>
        <w:t xml:space="preserve"> section of this document </w:t>
      </w:r>
      <w:r>
        <w:fldChar w:fldCharType="begin"/>
      </w:r>
      <w:r>
        <w:instrText xml:space="preserve"> REF _Ref230671214 \p \h </w:instrText>
      </w:r>
      <w:r w:rsidR="003371BD">
        <w:instrText xml:space="preserve"> \* MERGEFORMAT </w:instrText>
      </w:r>
      <w:r>
        <w:fldChar w:fldCharType="separate"/>
      </w:r>
      <w:r w:rsidR="00016A8D">
        <w:t>above</w:t>
      </w:r>
      <w:r>
        <w:fldChar w:fldCharType="end"/>
      </w:r>
      <w:r w:rsidR="0006701F">
        <w:t xml:space="preserve"> and create a </w:t>
      </w:r>
      <w:r w:rsidR="00016A8D">
        <w:t>React</w:t>
      </w:r>
      <w:r w:rsidR="0006701F">
        <w:t xml:space="preserve"> solution for the Project require</w:t>
      </w:r>
      <w:del w:id="27" w:author="Matthew Ingle" w:date="2019-08-07T10:53:00Z">
        <w:r w:rsidR="0006701F" w:rsidDel="005F0C98">
          <w:delText>s</w:delText>
        </w:r>
      </w:del>
      <w:ins w:id="28" w:author="Matthew Ingle" w:date="2019-08-07T10:53:00Z">
        <w:r w:rsidR="005F0C98">
          <w:t>ments</w:t>
        </w:r>
      </w:ins>
      <w:r w:rsidR="0006701F">
        <w:t xml:space="preserve"> above. </w:t>
      </w:r>
      <w:r>
        <w:t xml:space="preserve">The intent is that the created solution does not necessarily have to contain or demonstrate all of the elements detailed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DB07E4">
        <w:t>Course Outline</w:t>
      </w:r>
      <w:r>
        <w:fldChar w:fldCharType="end"/>
      </w:r>
      <w:r>
        <w:t xml:space="preserve"> section.  However, at demonstration time, the member must definitively demonstrate detailed knowledge of how to implement each skill.</w:t>
      </w:r>
    </w:p>
    <w:p w14:paraId="22555DD8" w14:textId="77777777" w:rsidR="006E028B" w:rsidRDefault="006E028B" w:rsidP="00A432FA">
      <w:pPr>
        <w:pStyle w:val="Heading1"/>
        <w:pageBreakBefore w:val="0"/>
      </w:pPr>
      <w:bookmarkStart w:id="29" w:name="_Toc227658587"/>
      <w:bookmarkStart w:id="30" w:name="_Toc521055929"/>
      <w:bookmarkStart w:id="31" w:name="_Toc15375116"/>
      <w:r>
        <w:t>Reviewer’s Responsibilities</w:t>
      </w:r>
      <w:bookmarkEnd w:id="29"/>
      <w:bookmarkEnd w:id="30"/>
      <w:bookmarkEnd w:id="31"/>
    </w:p>
    <w:p w14:paraId="3FFDDD1E" w14:textId="77777777" w:rsidR="006E028B" w:rsidRDefault="006E028B" w:rsidP="006E028B">
      <w:pPr>
        <w:pStyle w:val="CTSNormal"/>
      </w:pPr>
    </w:p>
    <w:p w14:paraId="0918A3D7" w14:textId="77777777" w:rsidR="006E028B" w:rsidRDefault="006E028B" w:rsidP="003371BD">
      <w:pPr>
        <w:pStyle w:val="BodyText"/>
      </w:pPr>
      <w:r>
        <w:t>The reviewer is responsible for certifying the member as having completed this training.  The reviewer must perform the following steps in the process:</w:t>
      </w:r>
    </w:p>
    <w:p w14:paraId="11521DB7" w14:textId="77777777" w:rsidR="006E028B" w:rsidRDefault="006E028B" w:rsidP="003371BD">
      <w:pPr>
        <w:pStyle w:val="ListBullet"/>
      </w:pPr>
      <w:r>
        <w:t>Review completed assignment with member</w:t>
      </w:r>
    </w:p>
    <w:p w14:paraId="164AA836" w14:textId="77777777" w:rsidR="006E028B" w:rsidRDefault="006E028B" w:rsidP="003371BD">
      <w:pPr>
        <w:pStyle w:val="ListBullet"/>
      </w:pPr>
      <w:r>
        <w:t xml:space="preserve">Assess knowledge of all core skills identified in the </w:t>
      </w:r>
      <w:r>
        <w:fldChar w:fldCharType="begin"/>
      </w:r>
      <w:r>
        <w:instrText xml:space="preserve"> REF _Ref230671214 \h </w:instrText>
      </w:r>
      <w:r w:rsidR="00A432FA">
        <w:instrText xml:space="preserve"> \* MERGEFORMAT </w:instrText>
      </w:r>
      <w:r>
        <w:fldChar w:fldCharType="separate"/>
      </w:r>
      <w:r w:rsidR="00DB07E4">
        <w:t>Course Outline</w:t>
      </w:r>
      <w:r>
        <w:fldChar w:fldCharType="end"/>
      </w:r>
      <w:r>
        <w:t xml:space="preserve"> section</w:t>
      </w:r>
    </w:p>
    <w:p w14:paraId="4923D1F8" w14:textId="77777777" w:rsidR="006E028B" w:rsidRDefault="006E028B" w:rsidP="003371BD">
      <w:pPr>
        <w:pStyle w:val="ListBullet"/>
      </w:pPr>
      <w:r>
        <w:t xml:space="preserve">Provide notification of course completion to the </w:t>
      </w:r>
      <w:r w:rsidR="00231664">
        <w:t>Member Relations Coordinator</w:t>
      </w:r>
    </w:p>
    <w:p w14:paraId="7E3AF354" w14:textId="77777777" w:rsidR="006E028B" w:rsidRDefault="006E028B" w:rsidP="003371BD">
      <w:pPr>
        <w:pStyle w:val="BodyText"/>
      </w:pPr>
    </w:p>
    <w:p w14:paraId="3695CE5C" w14:textId="77777777" w:rsidR="006E028B" w:rsidRDefault="006E028B" w:rsidP="00A432FA">
      <w:pPr>
        <w:pStyle w:val="Heading1"/>
        <w:pageBreakBefore w:val="0"/>
      </w:pPr>
      <w:bookmarkStart w:id="32" w:name="_Toc227658588"/>
      <w:bookmarkStart w:id="33" w:name="_Toc521055930"/>
      <w:bookmarkStart w:id="34" w:name="_Toc15375117"/>
      <w:r>
        <w:t>Schedule Time Line</w:t>
      </w:r>
      <w:bookmarkEnd w:id="32"/>
      <w:bookmarkEnd w:id="33"/>
      <w:bookmarkEnd w:id="34"/>
    </w:p>
    <w:p w14:paraId="2C1A682E" w14:textId="77777777" w:rsidR="006E028B" w:rsidRDefault="006E028B" w:rsidP="00971777">
      <w:pPr>
        <w:pStyle w:val="CTSNormal"/>
        <w:keepNext/>
      </w:pPr>
    </w:p>
    <w:p w14:paraId="0C1B6E80" w14:textId="77777777" w:rsidR="006E028B" w:rsidRDefault="006E028B" w:rsidP="00971777">
      <w:pPr>
        <w:pStyle w:val="BodyText"/>
        <w:keepNext/>
      </w:pPr>
      <w:r>
        <w:t>The following timeline is recommended for the core competency process:</w:t>
      </w:r>
    </w:p>
    <w:p w14:paraId="136AEA69" w14:textId="77777777" w:rsidR="006E028B" w:rsidRDefault="006E028B" w:rsidP="00971777">
      <w:pPr>
        <w:pStyle w:val="CTSNormal"/>
        <w:keepNext/>
      </w:pPr>
    </w:p>
    <w:tbl>
      <w:tblPr>
        <w:tblStyle w:val="TableCTS"/>
        <w:tblW w:w="4900" w:type="pct"/>
        <w:tblLayout w:type="fixed"/>
        <w:tblLook w:val="00A0" w:firstRow="1" w:lastRow="0" w:firstColumn="1" w:lastColumn="0" w:noHBand="0" w:noVBand="0"/>
      </w:tblPr>
      <w:tblGrid>
        <w:gridCol w:w="5449"/>
        <w:gridCol w:w="4774"/>
      </w:tblGrid>
      <w:tr w:rsidR="006E028B" w14:paraId="1661D55E" w14:textId="77777777" w:rsidTr="00A4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3" w:type="dxa"/>
            <w:shd w:val="clear" w:color="auto" w:fill="991F3D" w:themeFill="accent2"/>
          </w:tcPr>
          <w:p w14:paraId="07AF83AF" w14:textId="77777777" w:rsidR="006E028B" w:rsidRPr="00E333C1" w:rsidRDefault="006E028B" w:rsidP="00971777">
            <w:pPr>
              <w:pStyle w:val="CTSNormal"/>
              <w:keepNext/>
            </w:pPr>
            <w:r>
              <w:t>Task</w:t>
            </w:r>
          </w:p>
        </w:tc>
        <w:tc>
          <w:tcPr>
            <w:tcW w:w="4646" w:type="dxa"/>
            <w:shd w:val="clear" w:color="auto" w:fill="991F3D" w:themeFill="accent2"/>
          </w:tcPr>
          <w:p w14:paraId="735B7343" w14:textId="77777777" w:rsidR="006E028B" w:rsidRPr="00E333C1" w:rsidRDefault="006E028B" w:rsidP="00971777">
            <w:pPr>
              <w:pStyle w:val="CTSNormal"/>
              <w:keepNext/>
            </w:pPr>
            <w:r>
              <w:t>Timeline</w:t>
            </w:r>
          </w:p>
        </w:tc>
      </w:tr>
      <w:tr w:rsidR="006E028B" w14:paraId="701CB96F" w14:textId="77777777" w:rsidTr="00505711">
        <w:tc>
          <w:tcPr>
            <w:tcW w:w="5303" w:type="dxa"/>
          </w:tcPr>
          <w:p w14:paraId="42432CB9" w14:textId="77777777" w:rsidR="006E028B" w:rsidRPr="00BC2849" w:rsidRDefault="006E028B" w:rsidP="003371BD">
            <w:pPr>
              <w:pStyle w:val="BodyText"/>
            </w:pPr>
            <w:r w:rsidRPr="00BC2849">
              <w:t xml:space="preserve">Complete review of all items within the </w:t>
            </w:r>
            <w:r>
              <w:fldChar w:fldCharType="begin"/>
            </w:r>
            <w:r>
              <w:instrText xml:space="preserve"> REF _Ref230671214 \h  \* MERGEFORMAT </w:instrText>
            </w:r>
            <w:r>
              <w:fldChar w:fldCharType="separate"/>
            </w:r>
            <w:r w:rsidR="00DB07E4">
              <w:t>Course Outline</w:t>
            </w:r>
            <w:r>
              <w:fldChar w:fldCharType="end"/>
            </w:r>
            <w:r w:rsidRPr="00BC2849">
              <w:t xml:space="preserve"> section</w:t>
            </w:r>
          </w:p>
        </w:tc>
        <w:tc>
          <w:tcPr>
            <w:tcW w:w="4646" w:type="dxa"/>
          </w:tcPr>
          <w:p w14:paraId="26178A2D" w14:textId="3BFDDDAB" w:rsidR="006E028B" w:rsidRPr="00D65A29" w:rsidRDefault="00CF389F" w:rsidP="003371BD">
            <w:pPr>
              <w:pStyle w:val="BodyText"/>
              <w:rPr>
                <w:i/>
                <w:color w:val="FFFFFF" w:themeColor="background2"/>
              </w:rPr>
            </w:pPr>
            <w:r>
              <w:rPr>
                <w:i/>
              </w:rPr>
              <w:t>20 hours</w:t>
            </w:r>
          </w:p>
        </w:tc>
      </w:tr>
      <w:tr w:rsidR="006E028B" w14:paraId="0CC73C83" w14:textId="77777777" w:rsidTr="00505711">
        <w:tc>
          <w:tcPr>
            <w:tcW w:w="5303" w:type="dxa"/>
          </w:tcPr>
          <w:p w14:paraId="1902D668" w14:textId="77777777" w:rsidR="006E028B" w:rsidRPr="00BC2849" w:rsidRDefault="006E028B" w:rsidP="003371BD">
            <w:pPr>
              <w:pStyle w:val="BodyText"/>
            </w:pPr>
            <w:r w:rsidRPr="00BC2849">
              <w:t>Complete development of assignment</w:t>
            </w:r>
          </w:p>
        </w:tc>
        <w:tc>
          <w:tcPr>
            <w:tcW w:w="4646" w:type="dxa"/>
          </w:tcPr>
          <w:p w14:paraId="1CE809A8" w14:textId="390214EF" w:rsidR="006E028B" w:rsidRPr="00D65A29" w:rsidRDefault="00321C34" w:rsidP="00321C34">
            <w:pPr>
              <w:pStyle w:val="BodyText"/>
              <w:rPr>
                <w:i/>
                <w:color w:val="FFFFFF" w:themeColor="background2"/>
              </w:rPr>
            </w:pPr>
            <w:r>
              <w:rPr>
                <w:i/>
              </w:rPr>
              <w:t>20-40</w:t>
            </w:r>
            <w:r w:rsidR="00553DA9">
              <w:rPr>
                <w:i/>
              </w:rPr>
              <w:t xml:space="preserve"> hours</w:t>
            </w:r>
          </w:p>
        </w:tc>
      </w:tr>
      <w:bookmarkEnd w:id="4"/>
      <w:bookmarkEnd w:id="5"/>
      <w:bookmarkEnd w:id="6"/>
      <w:bookmarkEnd w:id="7"/>
      <w:bookmarkEnd w:id="8"/>
      <w:bookmarkEnd w:id="9"/>
    </w:tbl>
    <w:p w14:paraId="71A5BE76" w14:textId="77777777" w:rsidR="00C7522B" w:rsidRPr="006F4A95" w:rsidRDefault="00C7522B">
      <w:pPr>
        <w:rPr>
          <w:lang w:eastAsia="fr-CA"/>
        </w:rPr>
      </w:pPr>
    </w:p>
    <w:sectPr w:rsidR="00C7522B" w:rsidRPr="006F4A95" w:rsidSect="003449B1">
      <w:pgSz w:w="12242" w:h="15842" w:code="119"/>
      <w:pgMar w:top="2280" w:right="720" w:bottom="72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ABEBF" w14:textId="77777777" w:rsidR="00EF203F" w:rsidRDefault="00EF203F" w:rsidP="002D558C">
      <w:pPr>
        <w:spacing w:line="240" w:lineRule="auto"/>
      </w:pPr>
      <w:r>
        <w:separator/>
      </w:r>
    </w:p>
    <w:p w14:paraId="43E4636D" w14:textId="77777777" w:rsidR="00EF203F" w:rsidRDefault="00EF203F"/>
  </w:endnote>
  <w:endnote w:type="continuationSeparator" w:id="0">
    <w:p w14:paraId="1464CDFB" w14:textId="77777777" w:rsidR="00EF203F" w:rsidRDefault="00EF203F" w:rsidP="002D558C">
      <w:pPr>
        <w:spacing w:line="240" w:lineRule="auto"/>
      </w:pPr>
      <w:r>
        <w:continuationSeparator/>
      </w:r>
    </w:p>
    <w:p w14:paraId="7A3ECC81" w14:textId="77777777" w:rsidR="00EF203F" w:rsidRDefault="00EF2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8141E1" w14:paraId="23016EEF" w14:textId="77777777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2A4B3A1F" w14:textId="77777777" w:rsidR="008141E1" w:rsidRPr="00E77973" w:rsidRDefault="00D97B61" w:rsidP="008141E1">
          <w:pPr>
            <w:pStyle w:val="Cover-footersecurity"/>
            <w:rPr>
              <w:sz w:val="20"/>
              <w:szCs w:val="20"/>
              <w:highlight w:val="yellow"/>
            </w:rPr>
          </w:pPr>
          <w:r w:rsidRPr="00E7797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4656" behindDoc="0" locked="1" layoutInCell="1" allowOverlap="1" wp14:anchorId="2D4BD144" wp14:editId="50A7FBF6">
                    <wp:simplePos x="0" y="0"/>
                    <wp:positionH relativeFrom="column">
                      <wp:posOffset>0</wp:posOffset>
                    </wp:positionH>
                    <wp:positionV relativeFrom="line">
                      <wp:posOffset>152400</wp:posOffset>
                    </wp:positionV>
                    <wp:extent cx="6248400" cy="27305"/>
                    <wp:effectExtent l="0" t="0" r="0" b="0"/>
                    <wp:wrapNone/>
                    <wp:docPr id="19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84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3"/>
                                </a:gs>
                                <a:gs pos="5000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2120338" id="Rectangle 72" o:spid="_x0000_s1026" style="position:absolute;margin-left:0;margin-top:12pt;width:492pt;height:2.15pt;z-index:251654656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" fillcolor="#ff6a00 [3206]" stroked="f">
                    <v:fill color2="#991f3d [3205]" angle="90" colors="0 #ff6a00;.5 #e61739;1 #991f3d" focus="100%" type="gradient">
                      <o:fill v:ext="view" type="gradientUnscaled"/>
                    </v:fill>
                    <w10:wrap anchory="line"/>
                    <w10:anchorlock/>
                  </v:rect>
                </w:pict>
              </mc:Fallback>
            </mc:AlternateContent>
          </w:r>
        </w:p>
      </w:tc>
    </w:tr>
    <w:tr w:rsidR="008141E1" w:rsidRPr="00B62156" w14:paraId="51290E25" w14:textId="77777777" w:rsidTr="008141E1">
      <w:tc>
        <w:tcPr>
          <w:tcW w:w="5000" w:type="pct"/>
          <w:tcBorders>
            <w:top w:val="nil"/>
          </w:tcBorders>
          <w:shd w:val="clear" w:color="auto" w:fill="auto"/>
        </w:tcPr>
        <w:p w14:paraId="09099F18" w14:textId="7BBEC01B" w:rsidR="008141E1" w:rsidRPr="00B62156" w:rsidRDefault="008141E1" w:rsidP="00604AC5">
          <w:pPr>
            <w:pStyle w:val="Footer"/>
          </w:pPr>
          <w:r w:rsidRPr="00B62156">
            <w:t>© 201</w:t>
          </w:r>
          <w:r w:rsidR="00604AC5">
            <w:t>9</w:t>
          </w:r>
          <w:r w:rsidRPr="00B62156">
            <w:t xml:space="preserve"> CGI GROUP INC.</w:t>
          </w:r>
          <w:r w:rsidR="00E35B78" w:rsidRPr="00B62156">
            <w:rPr>
              <w:szCs w:val="14"/>
            </w:rPr>
            <w:ptab w:relativeTo="margin" w:alignment="center" w:leader="none"/>
          </w:r>
          <w:r w:rsidR="00187917" w:rsidRPr="00B62156">
            <w:rPr>
              <w:szCs w:val="14"/>
            </w:rPr>
            <w:fldChar w:fldCharType="begin"/>
          </w:r>
          <w:r w:rsidR="00187917" w:rsidRPr="00B62156">
            <w:rPr>
              <w:szCs w:val="14"/>
            </w:rPr>
            <w:instrText xml:space="preserve"> PAGE   \* MERGEFORMAT </w:instrText>
          </w:r>
          <w:r w:rsidR="00187917" w:rsidRPr="00B62156">
            <w:rPr>
              <w:szCs w:val="14"/>
            </w:rPr>
            <w:fldChar w:fldCharType="separate"/>
          </w:r>
          <w:r w:rsidR="005F0C98">
            <w:rPr>
              <w:noProof/>
              <w:szCs w:val="14"/>
            </w:rPr>
            <w:t>6</w:t>
          </w:r>
          <w:r w:rsidR="00187917" w:rsidRPr="00B62156">
            <w:rPr>
              <w:noProof/>
              <w:szCs w:val="14"/>
            </w:rPr>
            <w:fldChar w:fldCharType="end"/>
          </w:r>
          <w:r w:rsidR="00E35B78" w:rsidRPr="00B62156">
            <w:rPr>
              <w:szCs w:val="14"/>
            </w:rPr>
            <w:ptab w:relativeTo="margin" w:alignment="right" w:leader="none"/>
          </w:r>
          <w:r w:rsidR="00604AC5">
            <w:rPr>
              <w:szCs w:val="14"/>
            </w:rPr>
            <w:t>CGI Internal</w:t>
          </w:r>
        </w:p>
      </w:tc>
    </w:tr>
  </w:tbl>
  <w:p w14:paraId="2F1084A6" w14:textId="77777777" w:rsidR="008141E1" w:rsidRPr="00B62156" w:rsidRDefault="008141E1" w:rsidP="00CA74E8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C159B" w14:textId="03782C1D" w:rsidR="008141E1" w:rsidRPr="00B62156" w:rsidRDefault="00604AC5" w:rsidP="00CB4D0B">
    <w:pPr>
      <w:pStyle w:val="Footer"/>
      <w:spacing w:after="60"/>
      <w:ind w:left="2560"/>
    </w:pPr>
    <w:r>
      <w:rPr>
        <w:color w:val="5A5A5A" w:themeColor="text2"/>
      </w:rPr>
      <w:t>© 2019</w:t>
    </w:r>
    <w:r w:rsidR="00CB4D0B" w:rsidRPr="00B62156">
      <w:rPr>
        <w:color w:val="5A5A5A" w:themeColor="text2"/>
      </w:rPr>
      <w:t xml:space="preserve"> CGI Group Inc.  </w:t>
    </w:r>
    <w:r>
      <w:rPr>
        <w:szCs w:val="14"/>
      </w:rPr>
      <w:t>CGI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8141E1" w14:paraId="1B54F20B" w14:textId="77777777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68D7012C" w14:textId="77777777" w:rsidR="008141E1" w:rsidRPr="00731A40" w:rsidRDefault="00D97B61" w:rsidP="008141E1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1" layoutInCell="1" allowOverlap="1" wp14:anchorId="13CAF55E" wp14:editId="6C33D87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0" r="0" b="0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5CEEEE" id="Rectangle 29" o:spid="_x0000_s1026" style="position:absolute;margin-left:0;margin-top:21.05pt;width:486pt;height: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" fillcolor="#ff6a00 [3206]" stroked="f" strokeweight="2pt">
                    <v:fill color2="#991f3d [3205]" angle="90" colors="0 #ff6a00;.5 #e61739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8141E1" w14:paraId="4BD02027" w14:textId="77777777" w:rsidTr="008141E1">
      <w:tc>
        <w:tcPr>
          <w:tcW w:w="5000" w:type="pct"/>
          <w:tcBorders>
            <w:top w:val="nil"/>
          </w:tcBorders>
          <w:shd w:val="clear" w:color="auto" w:fill="auto"/>
        </w:tcPr>
        <w:p w14:paraId="24D6498B" w14:textId="77777777" w:rsidR="008141E1" w:rsidRPr="00D31095" w:rsidRDefault="008141E1" w:rsidP="008141E1">
          <w:pPr>
            <w:pStyle w:val="Footer"/>
            <w:rPr>
              <w:highlight w:val="yellow"/>
            </w:rPr>
          </w:pPr>
          <w:r w:rsidRPr="00D7475E">
            <w:t>© 2013 CGI GROUP IN</w:t>
          </w:r>
          <w:r>
            <w:t>C.</w:t>
          </w:r>
          <w:r>
            <w:tab/>
          </w:r>
          <w:r w:rsidR="00CF193F">
            <w:fldChar w:fldCharType="begin"/>
          </w:r>
          <w:r w:rsidR="00CF193F">
            <w:instrText xml:space="preserve"> PAGE   \* MERGEFORMAT </w:instrText>
          </w:r>
          <w:r w:rsidR="00CF193F">
            <w:fldChar w:fldCharType="separate"/>
          </w:r>
          <w:r w:rsidR="00D02D2B">
            <w:rPr>
              <w:noProof/>
            </w:rPr>
            <w:t>1</w:t>
          </w:r>
          <w:r w:rsidR="00CF193F">
            <w:rPr>
              <w:noProof/>
            </w:rPr>
            <w:fldChar w:fldCharType="end"/>
          </w:r>
          <w:r>
            <w:tab/>
            <w:t>Proprietary and confidential</w:t>
          </w:r>
        </w:p>
      </w:tc>
    </w:tr>
  </w:tbl>
  <w:p w14:paraId="0A6E5D06" w14:textId="77777777" w:rsidR="008141E1" w:rsidRPr="00A479DD" w:rsidRDefault="008141E1" w:rsidP="007E639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55060" w14:textId="77777777" w:rsidR="00EF203F" w:rsidRDefault="00EF203F" w:rsidP="002D558C">
      <w:pPr>
        <w:spacing w:line="240" w:lineRule="auto"/>
      </w:pPr>
      <w:r>
        <w:separator/>
      </w:r>
    </w:p>
    <w:p w14:paraId="4D1943A6" w14:textId="77777777" w:rsidR="00EF203F" w:rsidRDefault="00EF203F"/>
  </w:footnote>
  <w:footnote w:type="continuationSeparator" w:id="0">
    <w:p w14:paraId="3C95D6CA" w14:textId="77777777" w:rsidR="00EF203F" w:rsidRDefault="00EF203F" w:rsidP="002D558C">
      <w:pPr>
        <w:spacing w:line="240" w:lineRule="auto"/>
      </w:pPr>
      <w:r>
        <w:continuationSeparator/>
      </w:r>
    </w:p>
    <w:p w14:paraId="5B5DCAA3" w14:textId="77777777" w:rsidR="00EF203F" w:rsidRDefault="00EF20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D377D" w14:textId="77777777" w:rsidR="008141E1" w:rsidRPr="00E24DF1" w:rsidRDefault="008141E1" w:rsidP="00055FC3">
    <w:pPr>
      <w:pStyle w:val="Footer"/>
      <w:spacing w:line="24" w:lineRule="auto"/>
      <w:rPr>
        <w:sz w:val="2"/>
        <w:szCs w:val="2"/>
      </w:rPr>
    </w:pPr>
  </w:p>
  <w:p w14:paraId="3826A2C2" w14:textId="77777777" w:rsidR="008141E1" w:rsidRPr="00055FC3" w:rsidRDefault="003449B1" w:rsidP="00055FC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4EDE7372" wp14:editId="46FFBB93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1020725" cy="1020726"/>
              <wp:effectExtent l="0" t="0" r="8255" b="8255"/>
              <wp:wrapNone/>
              <wp:docPr id="2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725" cy="1020726"/>
                        <a:chOff x="6070600" y="0"/>
                        <a:chExt cx="1021080" cy="101790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6070600" y="0"/>
                          <a:ext cx="1016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4" name="Group 4"/>
                      <wpg:cNvGrpSpPr>
                        <a:grpSpLocks noChangeAspect="1"/>
                      </wpg:cNvGrpSpPr>
                      <wpg:grpSpPr>
                        <a:xfrm>
                          <a:off x="6070600" y="0"/>
                          <a:ext cx="1021080" cy="1016001"/>
                          <a:chOff x="6070600" y="0"/>
                          <a:chExt cx="1148715" cy="114300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7060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3976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52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763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EDAF869" id="Canvas 15" o:spid="_x0000_s1026" style="position:absolute;margin-left:29.15pt;margin-top:36pt;width:80.35pt;height:80.35pt;z-index:251656704;mso-position-horizontal:right;mso-position-horizontal-relative:margin;mso-position-vertical-relative:page;mso-width-relative:margin" coordorigin="60706" coordsize="1021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">
              <v:rect id="Rectangle 3" o:spid="_x0000_s1027" style="position:absolute;left:60706;width:1016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v:group id="Group 4" o:spid="_x0000_s1028" style="position:absolute;left:60706;width:10210;height:10160" coordorigin="60706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o:lock v:ext="edit" aspectratio="t"/>
                <v:shape id="Freeform 5" o:spid="_x0000_s1029" style="position:absolute;left:60706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6" o:spid="_x0000_s1030" style="position:absolute;left:63976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7" o:spid="_x0000_s1031" style="position:absolute;left:67652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" fillcolor="#e61739" stroked="f"/>
                <v:shape id="Freeform 8" o:spid="_x0000_s1032" style="position:absolute;left:60763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  <w:r w:rsidR="0039503D">
      <w:rPr>
        <w:noProof/>
      </w:rPr>
      <mc:AlternateContent>
        <mc:Choice Requires="wpg">
          <w:drawing>
            <wp:anchor distT="0" distB="0" distL="114300" distR="114300" simplePos="0" relativeHeight="251663872" behindDoc="0" locked="1" layoutInCell="1" allowOverlap="1" wp14:anchorId="5BCBC41A" wp14:editId="332F0126">
              <wp:simplePos x="0" y="0"/>
              <wp:positionH relativeFrom="column">
                <wp:posOffset>457200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479" name="Group 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320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Oval 345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Oval 346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Oval 347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Oval 348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Oval 349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Oval 350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Oval 351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Oval 352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Oval 353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Oval 354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FB35F5" id="Group 479" o:spid="_x0000_s1026" style="position:absolute;margin-left:36pt;margin-top:-36pt;width:228.15pt;height:146.6pt;z-index:251663872;mso-position-vertical-relative:page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Xq9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WgMv2fCEZCLHwAAAP//AwBQSwECLQAUAAYACAAAACEA2+H2y+4AAACFAQAAEwAAAAAAAAAA&#10;AAAAAAAAAAAAW0NvbnRlbnRfVHlwZXNdLnhtbFBLAQItABQABgAIAAAAIQBa9CxbvwAAABUBAAAL&#10;AAAAAAAAAAAAAAAAAB8BAABfcmVscy8ucmVsc1BLAQItABQABgAIAAAAIQBbpXq9xQAAANwAAAAP&#10;AAAAAAAAAAAAAAAAAAcCAABkcnMvZG93bnJldi54bWxQSwUGAAAAAAMAAwC3AAAA+QIAAAAA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5+xgAAANwAAAAPAAAAZHJzL2Rvd25yZXYueG1sRI/NasMw&#10;EITvhb6D2EJvjVS3lO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dccOfsYAAADcAAAA&#10;DwAAAAAAAAAAAAAAAAAHAgAAZHJzL2Rvd25yZXYueG1sUEsFBgAAAAADAAMAtwAAAPoCAAAAAA==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6vlxgAAANwAAAAPAAAAZHJzL2Rvd25yZXYueG1sRI/NasMw&#10;EITvhb6D2EJvjVSXlu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Gour5cYAAADcAAAA&#10;DwAAAAAAAAAAAAAAAAAHAgAAZHJzL2Rvd25yZXYueG1sUEsFBgAAAAADAAMAtwAAAPoCAAAAAA==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7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XgEv2fCEZCLHwAAAP//AwBQSwECLQAUAAYACAAAACEA2+H2y+4AAACFAQAAEwAAAAAAAAAA&#10;AAAAAAAAAAAAW0NvbnRlbnRfVHlwZXNdLnhtbFBLAQItABQABgAIAAAAIQBa9CxbvwAAABUBAAAL&#10;AAAAAAAAAAAAAAAAAB8BAABfcmVscy8ucmVsc1BLAQItABQABgAIAAAAIQCxMEn7xQAAANwAAAAP&#10;AAAAAAAAAAAAAAAAAAcCAABkcnMvZG93bnJldi54bWxQSwUGAAAAAAMAAwC3AAAA+Q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" strokecolor="#c8c8c8" strokeweight=".55pt">
                <v:stroke joinstyle="miter"/>
              </v:line>
              <v:oval id="Oval 345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" fillcolor="#ff6a00 [3206]" stroked="f"/>
              <v:oval id="Oval 346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" fillcolor="#e61739 [3204]" stroked="f"/>
              <v:oval id="Oval 347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" fillcolor="#ff6a00 [3206]" stroked="f"/>
              <v:oval id="Oval 348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" fillcolor="#991f3d [3205]" stroked="f"/>
              <v:oval id="Oval 349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" fillcolor="#ff6a00 [3206]" stroked="f"/>
              <v:oval id="Oval 350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" fillcolor="#991f3d [3205]" stroked="f"/>
              <v:oval id="Oval 351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" fillcolor="#e61739 [3204]" stroked="f"/>
              <v:oval id="Oval 352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" fillcolor="#991f3d [3205]" stroked="f"/>
              <v:oval id="Oval 353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" fillcolor="#991f3d [3205]" stroked="f"/>
              <v:oval id="Oval 354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" fillcolor="#e61739 [3204]" stroked="f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34BD" w14:textId="77777777" w:rsidR="008141E1" w:rsidRDefault="0039503D" w:rsidP="00F876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5779F989" wp14:editId="7D66EF8E">
              <wp:simplePos x="0" y="0"/>
              <wp:positionH relativeFrom="page">
                <wp:posOffset>-12700</wp:posOffset>
              </wp:positionH>
              <wp:positionV relativeFrom="page">
                <wp:posOffset>2667000</wp:posOffset>
              </wp:positionV>
              <wp:extent cx="5208270" cy="482092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8270" cy="4820920"/>
                        <a:chOff x="0" y="0"/>
                        <a:chExt cx="5204342" cy="4823460"/>
                      </a:xfrm>
                    </wpg:grpSpPr>
                    <wps:wsp>
                      <wps:cNvPr id="10" name="Line 64"/>
                      <wps:cNvCnPr/>
                      <wps:spPr bwMode="auto">
                        <a:xfrm flipH="1" flipV="1">
                          <a:off x="549157" y="4152900"/>
                          <a:ext cx="213360" cy="60960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"/>
                      <wps:cNvCnPr/>
                      <wps:spPr bwMode="auto">
                        <a:xfrm flipH="1" flipV="1">
                          <a:off x="0" y="3925481"/>
                          <a:ext cx="554872" cy="224243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6"/>
                      <wps:cNvCnPr/>
                      <wps:spPr bwMode="auto">
                        <a:xfrm flipH="1">
                          <a:off x="549157" y="1695450"/>
                          <a:ext cx="1388110" cy="24498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7"/>
                      <wps:cNvCnPr/>
                      <wps:spPr bwMode="auto">
                        <a:xfrm flipV="1">
                          <a:off x="549157" y="1076325"/>
                          <a:ext cx="254000" cy="307086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8"/>
                      <wps:cNvCnPr/>
                      <wps:spPr bwMode="auto">
                        <a:xfrm flipV="1">
                          <a:off x="806332" y="809625"/>
                          <a:ext cx="680720" cy="2717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9"/>
                      <wps:cNvCnPr/>
                      <wps:spPr bwMode="auto">
                        <a:xfrm flipH="1" flipV="1">
                          <a:off x="492007" y="66675"/>
                          <a:ext cx="310515" cy="101155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0"/>
                      <wps:cNvCnPr/>
                      <wps:spPr bwMode="auto">
                        <a:xfrm>
                          <a:off x="4035307" y="228600"/>
                          <a:ext cx="278130" cy="6146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1"/>
                      <wps:cNvCnPr/>
                      <wps:spPr bwMode="auto">
                        <a:xfrm flipV="1">
                          <a:off x="4311532" y="447675"/>
                          <a:ext cx="756285" cy="39814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2"/>
                      <wps:cNvCnPr/>
                      <wps:spPr bwMode="auto">
                        <a:xfrm>
                          <a:off x="806332" y="1076325"/>
                          <a:ext cx="1134110" cy="6210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939807" y="1695450"/>
                          <a:ext cx="527685" cy="7670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 flipH="1">
                          <a:off x="1939807" y="228600"/>
                          <a:ext cx="2094230" cy="147129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 flipH="1" flipV="1">
                          <a:off x="4035307" y="228600"/>
                          <a:ext cx="1034415" cy="21653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6"/>
                      <wps:cNvCnPr/>
                      <wps:spPr bwMode="auto">
                        <a:xfrm flipH="1">
                          <a:off x="0" y="1076222"/>
                          <a:ext cx="808863" cy="753367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7"/>
                      <wps:cNvCnPr/>
                      <wps:spPr bwMode="auto">
                        <a:xfrm flipV="1">
                          <a:off x="0" y="1695450"/>
                          <a:ext cx="1942982" cy="33643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8"/>
                      <wps:cNvCnPr/>
                      <wps:spPr bwMode="auto">
                        <a:xfrm flipH="1" flipV="1">
                          <a:off x="2377957" y="352425"/>
                          <a:ext cx="88265" cy="211201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9"/>
                      <wps:cNvCnPr/>
                      <wps:spPr bwMode="auto">
                        <a:xfrm flipV="1">
                          <a:off x="1939807" y="352425"/>
                          <a:ext cx="439420" cy="13449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2035057" y="9525"/>
                          <a:ext cx="682625" cy="683260"/>
                        </a:xfrm>
                        <a:custGeom>
                          <a:avLst/>
                          <a:gdLst>
                            <a:gd name="T0" fmla="*/ 657 w 672"/>
                            <a:gd name="T1" fmla="*/ 363 h 673"/>
                            <a:gd name="T2" fmla="*/ 362 w 672"/>
                            <a:gd name="T3" fmla="*/ 15 h 673"/>
                            <a:gd name="T4" fmla="*/ 14 w 672"/>
                            <a:gd name="T5" fmla="*/ 310 h 673"/>
                            <a:gd name="T6" fmla="*/ 309 w 672"/>
                            <a:gd name="T7" fmla="*/ 658 h 673"/>
                            <a:gd name="T8" fmla="*/ 657 w 672"/>
                            <a:gd name="T9" fmla="*/ 363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2" h="673">
                              <a:moveTo>
                                <a:pt x="657" y="363"/>
                              </a:moveTo>
                              <a:cubicBezTo>
                                <a:pt x="672" y="186"/>
                                <a:pt x="540" y="30"/>
                                <a:pt x="362" y="15"/>
                              </a:cubicBezTo>
                              <a:cubicBezTo>
                                <a:pt x="185" y="0"/>
                                <a:pt x="29" y="133"/>
                                <a:pt x="14" y="310"/>
                              </a:cubicBezTo>
                              <a:cubicBezTo>
                                <a:pt x="0" y="488"/>
                                <a:pt x="132" y="644"/>
                                <a:pt x="309" y="658"/>
                              </a:cubicBezTo>
                              <a:cubicBezTo>
                                <a:pt x="487" y="673"/>
                                <a:pt x="643" y="541"/>
                                <a:pt x="657" y="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263657" y="2257425"/>
                          <a:ext cx="410845" cy="410845"/>
                        </a:xfrm>
                        <a:custGeom>
                          <a:avLst/>
                          <a:gdLst>
                            <a:gd name="T0" fmla="*/ 395 w 404"/>
                            <a:gd name="T1" fmla="*/ 218 h 404"/>
                            <a:gd name="T2" fmla="*/ 218 w 404"/>
                            <a:gd name="T3" fmla="*/ 9 h 404"/>
                            <a:gd name="T4" fmla="*/ 9 w 404"/>
                            <a:gd name="T5" fmla="*/ 186 h 404"/>
                            <a:gd name="T6" fmla="*/ 186 w 404"/>
                            <a:gd name="T7" fmla="*/ 395 h 404"/>
                            <a:gd name="T8" fmla="*/ 395 w 404"/>
                            <a:gd name="T9" fmla="*/ 218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395" y="218"/>
                              </a:moveTo>
                              <a:cubicBezTo>
                                <a:pt x="404" y="112"/>
                                <a:pt x="324" y="18"/>
                                <a:pt x="218" y="9"/>
                              </a:cubicBezTo>
                              <a:cubicBezTo>
                                <a:pt x="111" y="0"/>
                                <a:pt x="18" y="80"/>
                                <a:pt x="9" y="186"/>
                              </a:cubicBezTo>
                              <a:cubicBezTo>
                                <a:pt x="0" y="293"/>
                                <a:pt x="79" y="386"/>
                                <a:pt x="186" y="395"/>
                              </a:cubicBezTo>
                              <a:cubicBezTo>
                                <a:pt x="292" y="404"/>
                                <a:pt x="386" y="325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Freeform 450"/>
                      <wps:cNvSpPr>
                        <a:spLocks/>
                      </wps:cNvSpPr>
                      <wps:spPr bwMode="auto">
                        <a:xfrm>
                          <a:off x="3825757" y="19050"/>
                          <a:ext cx="410210" cy="409575"/>
                        </a:xfrm>
                        <a:custGeom>
                          <a:avLst/>
                          <a:gdLst>
                            <a:gd name="T0" fmla="*/ 395 w 404"/>
                            <a:gd name="T1" fmla="*/ 218 h 403"/>
                            <a:gd name="T2" fmla="*/ 218 w 404"/>
                            <a:gd name="T3" fmla="*/ 9 h 403"/>
                            <a:gd name="T4" fmla="*/ 9 w 404"/>
                            <a:gd name="T5" fmla="*/ 186 h 403"/>
                            <a:gd name="T6" fmla="*/ 186 w 404"/>
                            <a:gd name="T7" fmla="*/ 394 h 403"/>
                            <a:gd name="T8" fmla="*/ 395 w 404"/>
                            <a:gd name="T9" fmla="*/ 218 h 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3">
                              <a:moveTo>
                                <a:pt x="395" y="218"/>
                              </a:moveTo>
                              <a:cubicBezTo>
                                <a:pt x="404" y="111"/>
                                <a:pt x="325" y="17"/>
                                <a:pt x="218" y="9"/>
                              </a:cubicBezTo>
                              <a:cubicBezTo>
                                <a:pt x="111" y="0"/>
                                <a:pt x="18" y="79"/>
                                <a:pt x="9" y="186"/>
                              </a:cubicBezTo>
                              <a:cubicBezTo>
                                <a:pt x="0" y="292"/>
                                <a:pt x="79" y="386"/>
                                <a:pt x="186" y="394"/>
                              </a:cubicBezTo>
                              <a:cubicBezTo>
                                <a:pt x="293" y="403"/>
                                <a:pt x="386" y="324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Freeform 451"/>
                      <wps:cNvSpPr>
                        <a:spLocks/>
                      </wps:cNvSpPr>
                      <wps:spPr bwMode="auto">
                        <a:xfrm>
                          <a:off x="415807" y="401002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Freeform 472"/>
                      <wps:cNvSpPr>
                        <a:spLocks/>
                      </wps:cNvSpPr>
                      <wps:spPr bwMode="auto">
                        <a:xfrm>
                          <a:off x="692032" y="4686300"/>
                          <a:ext cx="137160" cy="137160"/>
                        </a:xfrm>
                        <a:custGeom>
                          <a:avLst/>
                          <a:gdLst>
                            <a:gd name="T0" fmla="*/ 132 w 135"/>
                            <a:gd name="T1" fmla="*/ 73 h 135"/>
                            <a:gd name="T2" fmla="*/ 73 w 135"/>
                            <a:gd name="T3" fmla="*/ 3 h 135"/>
                            <a:gd name="T4" fmla="*/ 3 w 135"/>
                            <a:gd name="T5" fmla="*/ 62 h 135"/>
                            <a:gd name="T6" fmla="*/ 62 w 135"/>
                            <a:gd name="T7" fmla="*/ 132 h 135"/>
                            <a:gd name="T8" fmla="*/ 132 w 135"/>
                            <a:gd name="T9" fmla="*/ 73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5">
                              <a:moveTo>
                                <a:pt x="132" y="73"/>
                              </a:moveTo>
                              <a:cubicBezTo>
                                <a:pt x="135" y="37"/>
                                <a:pt x="108" y="6"/>
                                <a:pt x="73" y="3"/>
                              </a:cubicBezTo>
                              <a:cubicBezTo>
                                <a:pt x="37" y="0"/>
                                <a:pt x="6" y="27"/>
                                <a:pt x="3" y="62"/>
                              </a:cubicBezTo>
                              <a:cubicBezTo>
                                <a:pt x="0" y="98"/>
                                <a:pt x="27" y="129"/>
                                <a:pt x="62" y="132"/>
                              </a:cubicBezTo>
                              <a:cubicBezTo>
                                <a:pt x="98" y="135"/>
                                <a:pt x="129" y="108"/>
                                <a:pt x="132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3" name="Freeform 473"/>
                      <wps:cNvSpPr>
                        <a:spLocks/>
                      </wps:cNvSpPr>
                      <wps:spPr bwMode="auto">
                        <a:xfrm>
                          <a:off x="4244857" y="771525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3 h 134"/>
                            <a:gd name="T4" fmla="*/ 3 w 135"/>
                            <a:gd name="T5" fmla="*/ 62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9" y="6"/>
                                <a:pt x="73" y="3"/>
                              </a:cubicBezTo>
                              <a:cubicBezTo>
                                <a:pt x="38" y="0"/>
                                <a:pt x="6" y="26"/>
                                <a:pt x="3" y="62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Freeform 474"/>
                      <wps:cNvSpPr>
                        <a:spLocks/>
                      </wps:cNvSpPr>
                      <wps:spPr bwMode="auto">
                        <a:xfrm>
                          <a:off x="425332" y="0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2 h 134"/>
                            <a:gd name="T4" fmla="*/ 3 w 135"/>
                            <a:gd name="T5" fmla="*/ 61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8" y="5"/>
                                <a:pt x="73" y="2"/>
                              </a:cubicBezTo>
                              <a:cubicBezTo>
                                <a:pt x="37" y="0"/>
                                <a:pt x="6" y="26"/>
                                <a:pt x="3" y="61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Freeform 475"/>
                      <wps:cNvSpPr>
                        <a:spLocks/>
                      </wps:cNvSpPr>
                      <wps:spPr bwMode="auto">
                        <a:xfrm>
                          <a:off x="672982" y="94297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Freeform 476"/>
                      <wps:cNvSpPr>
                        <a:spLocks/>
                      </wps:cNvSpPr>
                      <wps:spPr bwMode="auto">
                        <a:xfrm>
                          <a:off x="1349257" y="666750"/>
                          <a:ext cx="273050" cy="273685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5 h 269"/>
                            <a:gd name="T4" fmla="*/ 6 w 269"/>
                            <a:gd name="T5" fmla="*/ 123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1"/>
                                <a:pt x="145" y="5"/>
                              </a:cubicBezTo>
                              <a:cubicBezTo>
                                <a:pt x="74" y="0"/>
                                <a:pt x="11" y="52"/>
                                <a:pt x="6" y="123"/>
                              </a:cubicBezTo>
                              <a:cubicBezTo>
                                <a:pt x="0" y="194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Freeform 477"/>
                      <wps:cNvSpPr>
                        <a:spLocks/>
                      </wps:cNvSpPr>
                      <wps:spPr bwMode="auto">
                        <a:xfrm>
                          <a:off x="1663582" y="1428750"/>
                          <a:ext cx="546735" cy="546735"/>
                        </a:xfrm>
                        <a:custGeom>
                          <a:avLst/>
                          <a:gdLst>
                            <a:gd name="T0" fmla="*/ 526 w 538"/>
                            <a:gd name="T1" fmla="*/ 290 h 538"/>
                            <a:gd name="T2" fmla="*/ 290 w 538"/>
                            <a:gd name="T3" fmla="*/ 12 h 538"/>
                            <a:gd name="T4" fmla="*/ 11 w 538"/>
                            <a:gd name="T5" fmla="*/ 247 h 538"/>
                            <a:gd name="T6" fmla="*/ 247 w 538"/>
                            <a:gd name="T7" fmla="*/ 526 h 538"/>
                            <a:gd name="T8" fmla="*/ 526 w 538"/>
                            <a:gd name="T9" fmla="*/ 290 h 5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8" h="538">
                              <a:moveTo>
                                <a:pt x="526" y="290"/>
                              </a:moveTo>
                              <a:cubicBezTo>
                                <a:pt x="538" y="148"/>
                                <a:pt x="432" y="23"/>
                                <a:pt x="290" y="12"/>
                              </a:cubicBezTo>
                              <a:cubicBezTo>
                                <a:pt x="148" y="0"/>
                                <a:pt x="23" y="105"/>
                                <a:pt x="11" y="247"/>
                              </a:cubicBezTo>
                              <a:cubicBezTo>
                                <a:pt x="0" y="390"/>
                                <a:pt x="105" y="514"/>
                                <a:pt x="247" y="526"/>
                              </a:cubicBezTo>
                              <a:cubicBezTo>
                                <a:pt x="389" y="538"/>
                                <a:pt x="514" y="432"/>
                                <a:pt x="526" y="2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Freeform 478"/>
                      <wps:cNvSpPr>
                        <a:spLocks/>
                      </wps:cNvSpPr>
                      <wps:spPr bwMode="auto">
                        <a:xfrm>
                          <a:off x="4930657" y="304800"/>
                          <a:ext cx="273685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539D62" id="Group 9" o:spid="_x0000_s1026" style="position:absolute;margin-left:-1pt;margin-top:210pt;width:410.1pt;height:379.6pt;z-index:251661824;mso-position-horizontal-relative:page;mso-position-vertical-relative:page" coordsize="52043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">
              <v:line id="Line 64" o:spid="_x0000_s1027" style="position:absolute;flip:x y;visibility:visible;mso-wrap-style:square" from="5491,41529" to="762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" strokecolor="#c8c8c8" strokeweight="1.15pt">
                <v:stroke joinstyle="miter"/>
              </v:line>
              <v:line id="Line 65" o:spid="_x0000_s1028" style="position:absolute;flip:x y;visibility:visible;mso-wrap-style:square" from="0,39254" to="5548,4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" strokecolor="#c8c8c8" strokeweight="1.15pt">
                <v:stroke joinstyle="miter"/>
              </v:line>
              <v:line id="Line 66" o:spid="_x0000_s1029" style="position:absolute;flip:x;visibility:visible;mso-wrap-style:square" from="5491,16954" to="19372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l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E&#10;zy/hADn/BwAA//8DAFBLAQItABQABgAIAAAAIQDb4fbL7gAAAIUBAAATAAAAAAAAAAAAAAAAAAAA&#10;AABbQ29udGVudF9UeXBlc10ueG1sUEsBAi0AFAAGAAgAAAAhAFr0LFu/AAAAFQEAAAsAAAAAAAAA&#10;AAAAAAAAHwEAAF9yZWxzLy5yZWxzUEsBAi0AFAAGAAgAAAAhAMiGaGW+AAAA2wAAAA8AAAAAAAAA&#10;AAAAAAAABwIAAGRycy9kb3ducmV2LnhtbFBLBQYAAAAAAwADALcAAADyAgAAAAA=&#10;" strokecolor="#c8c8c8" strokeweight="1.15pt">
                <v:stroke joinstyle="miter"/>
              </v:line>
              <v:line id="Line 67" o:spid="_x0000_s1030" style="position:absolute;flip:y;visibility:visible;mso-wrap-style:square" from="5491,10763" to="8031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3+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C&#10;zy/hADn/BwAA//8DAFBLAQItABQABgAIAAAAIQDb4fbL7gAAAIUBAAATAAAAAAAAAAAAAAAAAAAA&#10;AABbQ29udGVudF9UeXBlc10ueG1sUEsBAi0AFAAGAAgAAAAhAFr0LFu/AAAAFQEAAAsAAAAAAAAA&#10;AAAAAAAAHwEAAF9yZWxzLy5yZWxzUEsBAi0AFAAGAAgAAAAhAKfKzf6+AAAA2wAAAA8AAAAAAAAA&#10;AAAAAAAABwIAAGRycy9kb3ducmV2LnhtbFBLBQYAAAAAAwADALcAAADyAgAAAAA=&#10;" strokecolor="#c8c8c8" strokeweight="1.15pt">
                <v:stroke joinstyle="miter"/>
              </v:line>
              <v:line id="Line 68" o:spid="_x0000_s1031" style="position:absolute;flip:y;visibility:visible;mso-wrap-style:square" from="8063,8096" to="14870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" strokecolor="#c8c8c8" strokeweight="1.15pt">
                <v:stroke joinstyle="miter"/>
              </v:line>
              <v:line id="Line 69" o:spid="_x0000_s1032" style="position:absolute;flip:x y;visibility:visible;mso-wrap-style:square" from="4920,666" to="8025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" strokecolor="#c8c8c8" strokeweight="1.15pt">
                <v:stroke joinstyle="miter"/>
              </v:line>
              <v:line id="Line 70" o:spid="_x0000_s1033" style="position:absolute;visibility:visible;mso-wrap-style:square" from="40353,2286" to="43134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" strokecolor="#c8c8c8" strokeweight="1.15pt">
                <v:stroke joinstyle="miter"/>
              </v:line>
              <v:line id="Line 71" o:spid="_x0000_s1034" style="position:absolute;flip:y;visibility:visible;mso-wrap-style:square" from="43115,4476" to="50678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" strokecolor="#c8c8c8" strokeweight="1.15pt">
                <v:stroke joinstyle="miter"/>
              </v:line>
              <v:line id="Line 72" o:spid="_x0000_s1035" style="position:absolute;visibility:visible;mso-wrap-style:square" from="8063,10763" to="19404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" strokecolor="#c8c8c8" strokeweight="1.15pt">
                <v:stroke joinstyle="miter"/>
              </v:line>
              <v:line id="Line 73" o:spid="_x0000_s1036" style="position:absolute;visibility:visible;mso-wrap-style:square" from="19398,16954" to="24674,2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" strokecolor="#c8c8c8" strokeweight="1.15pt">
                <v:stroke joinstyle="miter"/>
              </v:line>
              <v:line id="Line 74" o:spid="_x0000_s1037" style="position:absolute;flip:x;visibility:visible;mso-wrap-style:square" from="19398,2286" to="40340,1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" strokecolor="#c8c8c8" strokeweight="1.15pt">
                <v:stroke joinstyle="miter"/>
              </v:line>
              <v:line id="Line 75" o:spid="_x0000_s1038" style="position:absolute;flip:x y;visibility:visible;mso-wrap-style:square" from="40353,2286" to="5069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" strokecolor="#c8c8c8" strokeweight="1.15pt">
                <v:stroke joinstyle="miter"/>
              </v:line>
              <v:line id="Line 76" o:spid="_x0000_s1039" style="position:absolute;flip:x;visibility:visible;mso-wrap-style:square" from="0,10762" to="8088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" strokecolor="#c8c8c8" strokeweight="1.15pt">
                <v:stroke joinstyle="miter"/>
              </v:line>
              <v:line id="Line 77" o:spid="_x0000_s1040" style="position:absolute;flip:y;visibility:visible;mso-wrap-style:square" from="0,16954" to="19429,2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" strokecolor="#c8c8c8" strokeweight="1.15pt">
                <v:stroke joinstyle="miter"/>
              </v:line>
              <v:line id="Line 78" o:spid="_x0000_s1041" style="position:absolute;flip:x y;visibility:visible;mso-wrap-style:square" from="23779,3524" to="24662,2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" strokecolor="#c8c8c8" strokeweight="1.15pt">
                <v:stroke joinstyle="miter"/>
              </v:line>
              <v:line id="Line 79" o:spid="_x0000_s1042" style="position:absolute;flip:y;visibility:visible;mso-wrap-style:square" from="19398,3524" to="23792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" strokecolor="#c8c8c8" strokeweight="1.15pt">
                <v:stroke joinstyle="miter"/>
              </v:line>
              <v:shape id="Freeform 30" o:spid="_x0000_s1043" style="position:absolute;left:20350;top:95;width:6826;height:6832;visibility:visible;mso-wrap-style:square;v-text-anchor:top" coordsize="672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" path="m657,363c672,186,540,30,362,15,185,,29,133,14,310,,488,132,644,309,658,487,673,643,541,657,363xe" fillcolor="#e61739 [3204]" stroked="f">
                <v:path arrowok="t" o:connecttype="custom" o:connectlocs="667388,368534;367724,15229;14221,314726;313886,668031;667388,368534" o:connectangles="0,0,0,0,0"/>
              </v:shape>
              <v:shape id="Freeform 31" o:spid="_x0000_s1044" style="position:absolute;left:22636;top:22574;width:4109;height:4108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" path="m395,218c404,112,324,18,218,9,111,,18,80,9,186,,293,79,386,186,395v106,9,200,-70,209,-177xe" fillcolor="#ff6a00 [3206]" stroked="f">
                <v:path arrowok="t" o:connecttype="custom" o:connectlocs="401693,221694;221694,9152;9152,189151;189151,401693;401693,221694" o:connectangles="0,0,0,0,0"/>
              </v:shape>
              <v:shape id="Freeform 450" o:spid="_x0000_s1045" style="position:absolute;left:38257;top:190;width:4102;height:4096;visibility:visible;mso-wrap-style:square;v-text-anchor:top" coordsize="40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" path="m395,218c404,111,325,17,218,9,111,,18,79,9,186,,292,79,386,186,394v107,9,200,-70,209,-176xe" fillcolor="#991f3d [3205]" stroked="f">
                <v:path arrowok="t" o:connecttype="custom" o:connectlocs="401072,221557;221351,9147;9138,189035;188859,400428;401072,221557" o:connectangles="0,0,0,0,0"/>
              </v:shape>
              <v:shape id="Freeform 451" o:spid="_x0000_s1046" style="position:absolute;left:4158;top:40100;width:2730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" path="m263,145c269,74,216,12,145,6,74,,12,53,6,124,,195,53,257,124,263v71,6,133,-47,139,-118xe" fillcolor="#991f3d [3205]" stroked="f">
                <v:path arrowok="t" o:connecttype="custom" o:connectlocs="266960,147183;147183,6090;6090,125867;125867,266960;266960,147183" o:connectangles="0,0,0,0,0"/>
              </v:shape>
              <v:shape id="Freeform 472" o:spid="_x0000_s1047" style="position:absolute;left:6920;top:46863;width:1371;height:1371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" path="m132,73c135,37,108,6,73,3,37,,6,27,3,62,,98,27,129,62,132v36,3,67,-24,70,-59xe" fillcolor="#ff6a00 [3206]" stroked="f">
                <v:path arrowok="t" o:connecttype="custom" o:connectlocs="134112,74168;74168,3048;3048,62992;62992,134112;134112,74168" o:connectangles="0,0,0,0,0"/>
              </v:shape>
              <v:shape id="Freeform 473" o:spid="_x0000_s1048" style="position:absolute;left:42448;top:7715;width:1372;height:1359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" path="m132,72c135,37,109,6,73,3,38,,6,26,3,62,,97,27,128,62,131v36,3,67,-23,70,-59xe" fillcolor="#ff6a00 [3206]" stroked="f">
                <v:path arrowok="t" o:connecttype="custom" o:connectlocs="134112,73016;74168,3042;3048,62874;62992,132848;134112,73016" o:connectangles="0,0,0,0,0"/>
              </v:shape>
              <v:shape id="Freeform 474" o:spid="_x0000_s1049" style="position:absolute;left:4253;width:1371;height:1358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" path="m132,72c135,37,108,5,73,2,37,,6,26,3,61,,97,27,128,62,131v36,3,67,-23,70,-59xe" fillcolor="#991f3d [3205]" stroked="f">
                <v:path arrowok="t" o:connecttype="custom" o:connectlocs="134112,73016;74168,2028;3048,61860;62992,132848;134112,73016" o:connectangles="0,0,0,0,0"/>
              </v:shape>
              <v:shape id="Freeform 475" o:spid="_x0000_s1050" style="position:absolute;left:6729;top:9429;width:2731;height:2731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" path="m263,145c269,74,216,12,145,6,74,,12,53,6,124,,195,53,257,124,263v71,6,133,-47,139,-118xe" fillcolor="#ff6a00 [3206]" stroked="f">
                <v:path arrowok="t" o:connecttype="custom" o:connectlocs="266960,147183;147183,6090;6090,125867;125867,266960;266960,147183" o:connectangles="0,0,0,0,0"/>
              </v:shape>
              <v:shape id="Freeform 476" o:spid="_x0000_s1051" style="position:absolute;left:13492;top:6667;width:2731;height:2737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" path="m263,145c269,74,216,11,145,5,74,,11,52,6,123,,194,53,257,124,263v71,6,133,-47,139,-118xe" fillcolor="#991f3d [3205]" stroked="f">
                <v:path arrowok="t" o:connecttype="custom" o:connectlocs="266960,147525;147183,5087;6090,125142;125867,267581;266960,147525" o:connectangles="0,0,0,0,0"/>
              </v:shape>
              <v:shape id="Freeform 477" o:spid="_x0000_s1052" style="position:absolute;left:16635;top:14287;width:5468;height:5467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" path="m526,290c538,148,432,23,290,12,148,,23,105,11,247,,390,105,514,247,526,389,538,514,432,526,290xe" fillcolor="#991f3d [3205]" stroked="f">
                <v:path arrowok="t" o:connecttype="custom" o:connectlocs="534540,294708;294708,12195;11179,251010;251010,534540;534540,294708" o:connectangles="0,0,0,0,0"/>
              </v:shape>
              <v:shape id="Freeform 478" o:spid="_x0000_s1053" style="position:absolute;left:49306;top:3048;width:2737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" path="m263,145c269,74,216,12,145,6,74,,12,53,6,124,,195,53,257,124,263v71,6,133,-47,139,-118xe" fillcolor="#ff6a00 [3206]" stroked="f">
                <v:path arrowok="t" o:connecttype="custom" o:connectlocs="267581,147183;147525,6090;6104,125867;126160,266960;267581,147183" o:connectangles="0,0,0,0,0"/>
              </v:shape>
              <w10:wrap anchorx="page" anchory="page"/>
              <w10:anchorlock/>
            </v:group>
          </w:pict>
        </mc:Fallback>
      </mc:AlternateContent>
    </w:r>
    <w:r w:rsidR="00617631"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71012547" wp14:editId="53FFF706">
              <wp:simplePos x="0" y="0"/>
              <wp:positionH relativeFrom="rightMargin">
                <wp:align>right</wp:align>
              </wp:positionH>
              <wp:positionV relativeFrom="page">
                <wp:posOffset>228600</wp:posOffset>
              </wp:positionV>
              <wp:extent cx="2692400" cy="2463800"/>
              <wp:effectExtent l="0" t="0" r="0" b="0"/>
              <wp:wrapNone/>
              <wp:docPr id="334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692400" cy="2463800"/>
                        <a:chOff x="-1" y="0"/>
                        <a:chExt cx="1943009" cy="1778037"/>
                      </a:xfrm>
                    </wpg:grpSpPr>
                    <wps:wsp>
                      <wps:cNvPr id="335" name="Rectangle 335"/>
                      <wps:cNvSpPr/>
                      <wps:spPr>
                        <a:xfrm>
                          <a:off x="-1" y="0"/>
                          <a:ext cx="1943009" cy="1778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336" name="Group 336"/>
                      <wpg:cNvGrpSpPr/>
                      <wpg:grpSpPr>
                        <a:xfrm>
                          <a:off x="0" y="0"/>
                          <a:ext cx="1778000" cy="1777999"/>
                          <a:chOff x="0" y="0"/>
                          <a:chExt cx="1905000" cy="190500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124460" y="512445"/>
                            <a:ext cx="1309370" cy="538480"/>
                            <a:chOff x="124460" y="512445"/>
                            <a:chExt cx="1309370" cy="538480"/>
                          </a:xfrm>
                        </wpg:grpSpPr>
                        <wps:wsp>
                          <wps:cNvPr id="338" name="Freeform 338"/>
                          <wps:cNvSpPr>
                            <a:spLocks noEditPoints="1"/>
                          </wps:cNvSpPr>
                          <wps:spPr bwMode="auto">
                            <a:xfrm>
                              <a:off x="124460" y="958850"/>
                              <a:ext cx="1260475" cy="92075"/>
                            </a:xfrm>
                            <a:custGeom>
                              <a:avLst/>
                              <a:gdLst>
                                <a:gd name="T0" fmla="*/ 9704 w 9704"/>
                                <a:gd name="T1" fmla="*/ 557 h 710"/>
                                <a:gd name="T2" fmla="*/ 9557 w 9704"/>
                                <a:gd name="T3" fmla="*/ 33 h 710"/>
                                <a:gd name="T4" fmla="*/ 9425 w 9704"/>
                                <a:gd name="T5" fmla="*/ 232 h 710"/>
                                <a:gd name="T6" fmla="*/ 9165 w 9704"/>
                                <a:gd name="T7" fmla="*/ 329 h 710"/>
                                <a:gd name="T8" fmla="*/ 8658 w 9704"/>
                                <a:gd name="T9" fmla="*/ 354 h 710"/>
                                <a:gd name="T10" fmla="*/ 8735 w 9704"/>
                                <a:gd name="T11" fmla="*/ 426 h 710"/>
                                <a:gd name="T12" fmla="*/ 8889 w 9704"/>
                                <a:gd name="T13" fmla="*/ 212 h 710"/>
                                <a:gd name="T14" fmla="*/ 8079 w 9704"/>
                                <a:gd name="T15" fmla="*/ 213 h 710"/>
                                <a:gd name="T16" fmla="*/ 8581 w 9704"/>
                                <a:gd name="T17" fmla="*/ 557 h 710"/>
                                <a:gd name="T18" fmla="*/ 8265 w 9704"/>
                                <a:gd name="T19" fmla="*/ 557 h 710"/>
                                <a:gd name="T20" fmla="*/ 8082 w 9704"/>
                                <a:gd name="T21" fmla="*/ 557 h 710"/>
                                <a:gd name="T22" fmla="*/ 7887 w 9704"/>
                                <a:gd name="T23" fmla="*/ 497 h 710"/>
                                <a:gd name="T24" fmla="*/ 7727 w 9704"/>
                                <a:gd name="T25" fmla="*/ 212 h 710"/>
                                <a:gd name="T26" fmla="*/ 7667 w 9704"/>
                                <a:gd name="T27" fmla="*/ 154 h 710"/>
                                <a:gd name="T28" fmla="*/ 7126 w 9704"/>
                                <a:gd name="T29" fmla="*/ 145 h 710"/>
                                <a:gd name="T30" fmla="*/ 7431 w 9704"/>
                                <a:gd name="T31" fmla="*/ 557 h 710"/>
                                <a:gd name="T32" fmla="*/ 7181 w 9704"/>
                                <a:gd name="T33" fmla="*/ 293 h 710"/>
                                <a:gd name="T34" fmla="*/ 6932 w 9704"/>
                                <a:gd name="T35" fmla="*/ 557 h 710"/>
                                <a:gd name="T36" fmla="*/ 6698 w 9704"/>
                                <a:gd name="T37" fmla="*/ 145 h 710"/>
                                <a:gd name="T38" fmla="*/ 6728 w 9704"/>
                                <a:gd name="T39" fmla="*/ 210 h 710"/>
                                <a:gd name="T40" fmla="*/ 6441 w 9704"/>
                                <a:gd name="T41" fmla="*/ 203 h 710"/>
                                <a:gd name="T42" fmla="*/ 5848 w 9704"/>
                                <a:gd name="T43" fmla="*/ 206 h 710"/>
                                <a:gd name="T44" fmla="*/ 5994 w 9704"/>
                                <a:gd name="T45" fmla="*/ 566 h 710"/>
                                <a:gd name="T46" fmla="*/ 6043 w 9704"/>
                                <a:gd name="T47" fmla="*/ 498 h 710"/>
                                <a:gd name="T48" fmla="*/ 5878 w 9704"/>
                                <a:gd name="T49" fmla="*/ 291 h 710"/>
                                <a:gd name="T50" fmla="*/ 5477 w 9704"/>
                                <a:gd name="T51" fmla="*/ 462 h 710"/>
                                <a:gd name="T52" fmla="*/ 5392 w 9704"/>
                                <a:gd name="T53" fmla="*/ 444 h 710"/>
                                <a:gd name="T54" fmla="*/ 5675 w 9704"/>
                                <a:gd name="T55" fmla="*/ 284 h 710"/>
                                <a:gd name="T56" fmla="*/ 4858 w 9704"/>
                                <a:gd name="T57" fmla="*/ 160 h 710"/>
                                <a:gd name="T58" fmla="*/ 4940 w 9704"/>
                                <a:gd name="T59" fmla="*/ 508 h 710"/>
                                <a:gd name="T60" fmla="*/ 4848 w 9704"/>
                                <a:gd name="T61" fmla="*/ 237 h 710"/>
                                <a:gd name="T62" fmla="*/ 4491 w 9704"/>
                                <a:gd name="T63" fmla="*/ 149 h 710"/>
                                <a:gd name="T64" fmla="*/ 4519 w 9704"/>
                                <a:gd name="T65" fmla="*/ 203 h 710"/>
                                <a:gd name="T66" fmla="*/ 4260 w 9704"/>
                                <a:gd name="T67" fmla="*/ 212 h 710"/>
                                <a:gd name="T68" fmla="*/ 4165 w 9704"/>
                                <a:gd name="T69" fmla="*/ 553 h 710"/>
                                <a:gd name="T70" fmla="*/ 4180 w 9704"/>
                                <a:gd name="T71" fmla="*/ 154 h 710"/>
                                <a:gd name="T72" fmla="*/ 3544 w 9704"/>
                                <a:gd name="T73" fmla="*/ 160 h 710"/>
                                <a:gd name="T74" fmla="*/ 3627 w 9704"/>
                                <a:gd name="T75" fmla="*/ 508 h 710"/>
                                <a:gd name="T76" fmla="*/ 3535 w 9704"/>
                                <a:gd name="T77" fmla="*/ 237 h 710"/>
                                <a:gd name="T78" fmla="*/ 3082 w 9704"/>
                                <a:gd name="T79" fmla="*/ 361 h 710"/>
                                <a:gd name="T80" fmla="*/ 3119 w 9704"/>
                                <a:gd name="T81" fmla="*/ 551 h 710"/>
                                <a:gd name="T82" fmla="*/ 3358 w 9704"/>
                                <a:gd name="T83" fmla="*/ 221 h 710"/>
                                <a:gd name="T84" fmla="*/ 2928 w 9704"/>
                                <a:gd name="T85" fmla="*/ 232 h 710"/>
                                <a:gd name="T86" fmla="*/ 2667 w 9704"/>
                                <a:gd name="T87" fmla="*/ 329 h 710"/>
                                <a:gd name="T88" fmla="*/ 2161 w 9704"/>
                                <a:gd name="T89" fmla="*/ 354 h 710"/>
                                <a:gd name="T90" fmla="*/ 2237 w 9704"/>
                                <a:gd name="T91" fmla="*/ 426 h 710"/>
                                <a:gd name="T92" fmla="*/ 2392 w 9704"/>
                                <a:gd name="T93" fmla="*/ 212 h 710"/>
                                <a:gd name="T94" fmla="*/ 2013 w 9704"/>
                                <a:gd name="T95" fmla="*/ 154 h 710"/>
                                <a:gd name="T96" fmla="*/ 1812 w 9704"/>
                                <a:gd name="T97" fmla="*/ 239 h 710"/>
                                <a:gd name="T98" fmla="*/ 1748 w 9704"/>
                                <a:gd name="T99" fmla="*/ 154 h 710"/>
                                <a:gd name="T100" fmla="*/ 1423 w 9704"/>
                                <a:gd name="T101" fmla="*/ 160 h 710"/>
                                <a:gd name="T102" fmla="*/ 1505 w 9704"/>
                                <a:gd name="T103" fmla="*/ 508 h 710"/>
                                <a:gd name="T104" fmla="*/ 1413 w 9704"/>
                                <a:gd name="T105" fmla="*/ 237 h 710"/>
                                <a:gd name="T106" fmla="*/ 964 w 9704"/>
                                <a:gd name="T107" fmla="*/ 251 h 710"/>
                                <a:gd name="T108" fmla="*/ 1183 w 9704"/>
                                <a:gd name="T109" fmla="*/ 352 h 710"/>
                                <a:gd name="T110" fmla="*/ 1254 w 9704"/>
                                <a:gd name="T111" fmla="*/ 357 h 710"/>
                                <a:gd name="T112" fmla="*/ 938 w 9704"/>
                                <a:gd name="T113" fmla="*/ 710 h 710"/>
                                <a:gd name="T114" fmla="*/ 812 w 9704"/>
                                <a:gd name="T115" fmla="*/ 557 h 710"/>
                                <a:gd name="T116" fmla="*/ 74 w 9704"/>
                                <a:gd name="T117" fmla="*/ 24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704" h="710">
                                  <a:moveTo>
                                    <a:pt x="9704" y="154"/>
                                  </a:moveTo>
                                  <a:cubicBezTo>
                                    <a:pt x="9704" y="212"/>
                                    <a:pt x="9704" y="212"/>
                                    <a:pt x="9704" y="212"/>
                                  </a:cubicBezTo>
                                  <a:cubicBezTo>
                                    <a:pt x="9624" y="212"/>
                                    <a:pt x="9624" y="212"/>
                                    <a:pt x="9624" y="212"/>
                                  </a:cubicBezTo>
                                  <a:cubicBezTo>
                                    <a:pt x="9624" y="463"/>
                                    <a:pt x="9624" y="463"/>
                                    <a:pt x="9624" y="463"/>
                                  </a:cubicBezTo>
                                  <a:cubicBezTo>
                                    <a:pt x="9624" y="470"/>
                                    <a:pt x="9625" y="477"/>
                                    <a:pt x="9626" y="481"/>
                                  </a:cubicBezTo>
                                  <a:cubicBezTo>
                                    <a:pt x="9627" y="486"/>
                                    <a:pt x="9630" y="490"/>
                                    <a:pt x="9633" y="492"/>
                                  </a:cubicBezTo>
                                  <a:cubicBezTo>
                                    <a:pt x="9637" y="495"/>
                                    <a:pt x="9642" y="497"/>
                                    <a:pt x="9648" y="497"/>
                                  </a:cubicBezTo>
                                  <a:cubicBezTo>
                                    <a:pt x="9655" y="498"/>
                                    <a:pt x="9663" y="499"/>
                                    <a:pt x="9674" y="499"/>
                                  </a:cubicBezTo>
                                  <a:cubicBezTo>
                                    <a:pt x="9704" y="499"/>
                                    <a:pt x="9704" y="499"/>
                                    <a:pt x="9704" y="499"/>
                                  </a:cubicBezTo>
                                  <a:cubicBezTo>
                                    <a:pt x="9704" y="557"/>
                                    <a:pt x="9704" y="557"/>
                                    <a:pt x="9704" y="557"/>
                                  </a:cubicBezTo>
                                  <a:cubicBezTo>
                                    <a:pt x="9653" y="557"/>
                                    <a:pt x="9653" y="557"/>
                                    <a:pt x="9653" y="557"/>
                                  </a:cubicBezTo>
                                  <a:cubicBezTo>
                                    <a:pt x="9636" y="557"/>
                                    <a:pt x="9622" y="556"/>
                                    <a:pt x="9609" y="553"/>
                                  </a:cubicBezTo>
                                  <a:cubicBezTo>
                                    <a:pt x="9597" y="551"/>
                                    <a:pt x="9587" y="547"/>
                                    <a:pt x="9580" y="541"/>
                                  </a:cubicBezTo>
                                  <a:cubicBezTo>
                                    <a:pt x="9572" y="534"/>
                                    <a:pt x="9567" y="525"/>
                                    <a:pt x="9563" y="514"/>
                                  </a:cubicBezTo>
                                  <a:cubicBezTo>
                                    <a:pt x="9559" y="503"/>
                                    <a:pt x="9557" y="488"/>
                                    <a:pt x="9557" y="469"/>
                                  </a:cubicBezTo>
                                  <a:cubicBezTo>
                                    <a:pt x="9557" y="212"/>
                                    <a:pt x="9557" y="212"/>
                                    <a:pt x="9557" y="212"/>
                                  </a:cubicBezTo>
                                  <a:cubicBezTo>
                                    <a:pt x="9489" y="212"/>
                                    <a:pt x="9489" y="212"/>
                                    <a:pt x="9489" y="212"/>
                                  </a:cubicBezTo>
                                  <a:cubicBezTo>
                                    <a:pt x="9489" y="154"/>
                                    <a:pt x="9489" y="154"/>
                                    <a:pt x="9489" y="154"/>
                                  </a:cubicBezTo>
                                  <a:cubicBezTo>
                                    <a:pt x="9557" y="154"/>
                                    <a:pt x="9557" y="154"/>
                                    <a:pt x="9557" y="154"/>
                                  </a:cubicBezTo>
                                  <a:cubicBezTo>
                                    <a:pt x="9557" y="33"/>
                                    <a:pt x="9557" y="33"/>
                                    <a:pt x="9557" y="33"/>
                                  </a:cubicBezTo>
                                  <a:cubicBezTo>
                                    <a:pt x="9624" y="33"/>
                                    <a:pt x="9624" y="33"/>
                                    <a:pt x="9624" y="33"/>
                                  </a:cubicBezTo>
                                  <a:cubicBezTo>
                                    <a:pt x="9624" y="154"/>
                                    <a:pt x="9624" y="154"/>
                                    <a:pt x="9624" y="154"/>
                                  </a:cubicBezTo>
                                  <a:lnTo>
                                    <a:pt x="9704" y="154"/>
                                  </a:lnTo>
                                  <a:close/>
                                  <a:moveTo>
                                    <a:pt x="9161" y="154"/>
                                  </a:moveTo>
                                  <a:cubicBezTo>
                                    <a:pt x="9161" y="218"/>
                                    <a:pt x="9161" y="218"/>
                                    <a:pt x="9161" y="218"/>
                                  </a:cubicBezTo>
                                  <a:cubicBezTo>
                                    <a:pt x="9163" y="218"/>
                                    <a:pt x="9163" y="218"/>
                                    <a:pt x="9163" y="218"/>
                                  </a:cubicBezTo>
                                  <a:cubicBezTo>
                                    <a:pt x="9190" y="169"/>
                                    <a:pt x="9234" y="145"/>
                                    <a:pt x="9293" y="145"/>
                                  </a:cubicBezTo>
                                  <a:cubicBezTo>
                                    <a:pt x="9320" y="145"/>
                                    <a:pt x="9342" y="148"/>
                                    <a:pt x="9360" y="156"/>
                                  </a:cubicBezTo>
                                  <a:cubicBezTo>
                                    <a:pt x="9377" y="163"/>
                                    <a:pt x="9391" y="173"/>
                                    <a:pt x="9403" y="186"/>
                                  </a:cubicBezTo>
                                  <a:cubicBezTo>
                                    <a:pt x="9413" y="199"/>
                                    <a:pt x="9421" y="215"/>
                                    <a:pt x="9425" y="232"/>
                                  </a:cubicBezTo>
                                  <a:cubicBezTo>
                                    <a:pt x="9430" y="250"/>
                                    <a:pt x="9432" y="270"/>
                                    <a:pt x="9432" y="292"/>
                                  </a:cubicBezTo>
                                  <a:cubicBezTo>
                                    <a:pt x="9432" y="557"/>
                                    <a:pt x="9432" y="557"/>
                                    <a:pt x="9432" y="557"/>
                                  </a:cubicBezTo>
                                  <a:cubicBezTo>
                                    <a:pt x="9366" y="557"/>
                                    <a:pt x="9366" y="557"/>
                                    <a:pt x="9366" y="557"/>
                                  </a:cubicBezTo>
                                  <a:cubicBezTo>
                                    <a:pt x="9366" y="284"/>
                                    <a:pt x="9366" y="284"/>
                                    <a:pt x="9366" y="284"/>
                                  </a:cubicBezTo>
                                  <a:cubicBezTo>
                                    <a:pt x="9366" y="259"/>
                                    <a:pt x="9359" y="239"/>
                                    <a:pt x="9344" y="225"/>
                                  </a:cubicBezTo>
                                  <a:cubicBezTo>
                                    <a:pt x="9330" y="211"/>
                                    <a:pt x="9310" y="203"/>
                                    <a:pt x="9284" y="203"/>
                                  </a:cubicBezTo>
                                  <a:cubicBezTo>
                                    <a:pt x="9264" y="203"/>
                                    <a:pt x="9246" y="206"/>
                                    <a:pt x="9232" y="212"/>
                                  </a:cubicBezTo>
                                  <a:cubicBezTo>
                                    <a:pt x="9217" y="219"/>
                                    <a:pt x="9204" y="227"/>
                                    <a:pt x="9194" y="239"/>
                                  </a:cubicBezTo>
                                  <a:cubicBezTo>
                                    <a:pt x="9185" y="251"/>
                                    <a:pt x="9177" y="264"/>
                                    <a:pt x="9172" y="279"/>
                                  </a:cubicBezTo>
                                  <a:cubicBezTo>
                                    <a:pt x="9167" y="294"/>
                                    <a:pt x="9165" y="311"/>
                                    <a:pt x="9165" y="329"/>
                                  </a:cubicBezTo>
                                  <a:cubicBezTo>
                                    <a:pt x="9165" y="557"/>
                                    <a:pt x="9165" y="557"/>
                                    <a:pt x="9165" y="557"/>
                                  </a:cubicBezTo>
                                  <a:cubicBezTo>
                                    <a:pt x="9099" y="557"/>
                                    <a:pt x="9099" y="557"/>
                                    <a:pt x="9099" y="557"/>
                                  </a:cubicBezTo>
                                  <a:cubicBezTo>
                                    <a:pt x="9099" y="154"/>
                                    <a:pt x="9099" y="154"/>
                                    <a:pt x="9099" y="154"/>
                                  </a:cubicBezTo>
                                  <a:lnTo>
                                    <a:pt x="9161" y="154"/>
                                  </a:lnTo>
                                  <a:close/>
                                  <a:moveTo>
                                    <a:pt x="8965" y="531"/>
                                  </a:moveTo>
                                  <a:cubicBezTo>
                                    <a:pt x="8935" y="554"/>
                                    <a:pt x="8897" y="566"/>
                                    <a:pt x="8852" y="566"/>
                                  </a:cubicBezTo>
                                  <a:cubicBezTo>
                                    <a:pt x="8819" y="566"/>
                                    <a:pt x="8791" y="560"/>
                                    <a:pt x="8768" y="550"/>
                                  </a:cubicBezTo>
                                  <a:cubicBezTo>
                                    <a:pt x="8744" y="540"/>
                                    <a:pt x="8724" y="525"/>
                                    <a:pt x="8708" y="506"/>
                                  </a:cubicBezTo>
                                  <a:cubicBezTo>
                                    <a:pt x="8692" y="488"/>
                                    <a:pt x="8680" y="465"/>
                                    <a:pt x="8672" y="439"/>
                                  </a:cubicBezTo>
                                  <a:cubicBezTo>
                                    <a:pt x="8664" y="413"/>
                                    <a:pt x="8659" y="385"/>
                                    <a:pt x="8658" y="354"/>
                                  </a:cubicBezTo>
                                  <a:cubicBezTo>
                                    <a:pt x="8658" y="324"/>
                                    <a:pt x="8663" y="295"/>
                                    <a:pt x="8672" y="270"/>
                                  </a:cubicBezTo>
                                  <a:cubicBezTo>
                                    <a:pt x="8682" y="245"/>
                                    <a:pt x="8695" y="223"/>
                                    <a:pt x="8712" y="204"/>
                                  </a:cubicBezTo>
                                  <a:cubicBezTo>
                                    <a:pt x="8729" y="185"/>
                                    <a:pt x="8749" y="171"/>
                                    <a:pt x="8772" y="160"/>
                                  </a:cubicBezTo>
                                  <a:cubicBezTo>
                                    <a:pt x="8795" y="150"/>
                                    <a:pt x="8820" y="145"/>
                                    <a:pt x="8848" y="145"/>
                                  </a:cubicBezTo>
                                  <a:cubicBezTo>
                                    <a:pt x="8883" y="145"/>
                                    <a:pt x="8913" y="152"/>
                                    <a:pt x="8937" y="167"/>
                                  </a:cubicBezTo>
                                  <a:cubicBezTo>
                                    <a:pt x="8960" y="182"/>
                                    <a:pt x="8980" y="200"/>
                                    <a:pt x="8994" y="223"/>
                                  </a:cubicBezTo>
                                  <a:cubicBezTo>
                                    <a:pt x="9008" y="246"/>
                                    <a:pt x="9018" y="271"/>
                                    <a:pt x="9023" y="298"/>
                                  </a:cubicBezTo>
                                  <a:cubicBezTo>
                                    <a:pt x="9029" y="325"/>
                                    <a:pt x="9031" y="351"/>
                                    <a:pt x="9030" y="375"/>
                                  </a:cubicBezTo>
                                  <a:cubicBezTo>
                                    <a:pt x="8728" y="375"/>
                                    <a:pt x="8728" y="375"/>
                                    <a:pt x="8728" y="375"/>
                                  </a:cubicBezTo>
                                  <a:cubicBezTo>
                                    <a:pt x="8728" y="393"/>
                                    <a:pt x="8730" y="410"/>
                                    <a:pt x="8735" y="426"/>
                                  </a:cubicBezTo>
                                  <a:cubicBezTo>
                                    <a:pt x="8739" y="442"/>
                                    <a:pt x="8747" y="455"/>
                                    <a:pt x="8757" y="468"/>
                                  </a:cubicBezTo>
                                  <a:cubicBezTo>
                                    <a:pt x="8768" y="480"/>
                                    <a:pt x="8781" y="490"/>
                                    <a:pt x="8797" y="497"/>
                                  </a:cubicBezTo>
                                  <a:cubicBezTo>
                                    <a:pt x="8813" y="504"/>
                                    <a:pt x="8832" y="508"/>
                                    <a:pt x="8854" y="508"/>
                                  </a:cubicBezTo>
                                  <a:cubicBezTo>
                                    <a:pt x="8882" y="508"/>
                                    <a:pt x="8905" y="501"/>
                                    <a:pt x="8923" y="488"/>
                                  </a:cubicBezTo>
                                  <a:cubicBezTo>
                                    <a:pt x="8941" y="475"/>
                                    <a:pt x="8953" y="455"/>
                                    <a:pt x="8958" y="429"/>
                                  </a:cubicBezTo>
                                  <a:cubicBezTo>
                                    <a:pt x="9024" y="429"/>
                                    <a:pt x="9024" y="429"/>
                                    <a:pt x="9024" y="429"/>
                                  </a:cubicBezTo>
                                  <a:cubicBezTo>
                                    <a:pt x="9015" y="474"/>
                                    <a:pt x="8995" y="508"/>
                                    <a:pt x="8965" y="531"/>
                                  </a:cubicBezTo>
                                  <a:moveTo>
                                    <a:pt x="8949" y="273"/>
                                  </a:moveTo>
                                  <a:cubicBezTo>
                                    <a:pt x="8943" y="259"/>
                                    <a:pt x="8935" y="246"/>
                                    <a:pt x="8925" y="236"/>
                                  </a:cubicBezTo>
                                  <a:cubicBezTo>
                                    <a:pt x="8915" y="226"/>
                                    <a:pt x="8903" y="218"/>
                                    <a:pt x="8889" y="212"/>
                                  </a:cubicBezTo>
                                  <a:cubicBezTo>
                                    <a:pt x="8876" y="206"/>
                                    <a:pt x="8860" y="203"/>
                                    <a:pt x="8844" y="203"/>
                                  </a:cubicBezTo>
                                  <a:cubicBezTo>
                                    <a:pt x="8827" y="203"/>
                                    <a:pt x="8811" y="206"/>
                                    <a:pt x="8798" y="212"/>
                                  </a:cubicBezTo>
                                  <a:cubicBezTo>
                                    <a:pt x="8784" y="218"/>
                                    <a:pt x="8772" y="226"/>
                                    <a:pt x="8762" y="237"/>
                                  </a:cubicBezTo>
                                  <a:cubicBezTo>
                                    <a:pt x="8752" y="247"/>
                                    <a:pt x="8744" y="259"/>
                                    <a:pt x="8739" y="273"/>
                                  </a:cubicBezTo>
                                  <a:cubicBezTo>
                                    <a:pt x="8733" y="287"/>
                                    <a:pt x="8730" y="301"/>
                                    <a:pt x="8728" y="317"/>
                                  </a:cubicBezTo>
                                  <a:cubicBezTo>
                                    <a:pt x="8960" y="317"/>
                                    <a:pt x="8960" y="317"/>
                                    <a:pt x="8960" y="317"/>
                                  </a:cubicBezTo>
                                  <a:cubicBezTo>
                                    <a:pt x="8959" y="301"/>
                                    <a:pt x="8955" y="287"/>
                                    <a:pt x="8949" y="273"/>
                                  </a:cubicBezTo>
                                  <a:moveTo>
                                    <a:pt x="8078" y="154"/>
                                  </a:moveTo>
                                  <a:cubicBezTo>
                                    <a:pt x="8078" y="213"/>
                                    <a:pt x="8078" y="213"/>
                                    <a:pt x="8078" y="213"/>
                                  </a:cubicBezTo>
                                  <a:cubicBezTo>
                                    <a:pt x="8079" y="213"/>
                                    <a:pt x="8079" y="213"/>
                                    <a:pt x="8079" y="213"/>
                                  </a:cubicBezTo>
                                  <a:cubicBezTo>
                                    <a:pt x="8109" y="168"/>
                                    <a:pt x="8153" y="145"/>
                                    <a:pt x="8209" y="145"/>
                                  </a:cubicBezTo>
                                  <a:cubicBezTo>
                                    <a:pt x="8234" y="145"/>
                                    <a:pt x="8257" y="150"/>
                                    <a:pt x="8277" y="160"/>
                                  </a:cubicBezTo>
                                  <a:cubicBezTo>
                                    <a:pt x="8298" y="171"/>
                                    <a:pt x="8312" y="188"/>
                                    <a:pt x="8320" y="213"/>
                                  </a:cubicBezTo>
                                  <a:cubicBezTo>
                                    <a:pt x="8334" y="191"/>
                                    <a:pt x="8351" y="175"/>
                                    <a:pt x="8374" y="163"/>
                                  </a:cubicBezTo>
                                  <a:cubicBezTo>
                                    <a:pt x="8396" y="151"/>
                                    <a:pt x="8420" y="145"/>
                                    <a:pt x="8446" y="145"/>
                                  </a:cubicBezTo>
                                  <a:cubicBezTo>
                                    <a:pt x="8467" y="145"/>
                                    <a:pt x="8485" y="147"/>
                                    <a:pt x="8501" y="151"/>
                                  </a:cubicBezTo>
                                  <a:cubicBezTo>
                                    <a:pt x="8518" y="156"/>
                                    <a:pt x="8532" y="163"/>
                                    <a:pt x="8543" y="172"/>
                                  </a:cubicBezTo>
                                  <a:cubicBezTo>
                                    <a:pt x="8555" y="181"/>
                                    <a:pt x="8564" y="193"/>
                                    <a:pt x="8571" y="208"/>
                                  </a:cubicBezTo>
                                  <a:cubicBezTo>
                                    <a:pt x="8577" y="223"/>
                                    <a:pt x="8581" y="241"/>
                                    <a:pt x="8581" y="261"/>
                                  </a:cubicBezTo>
                                  <a:cubicBezTo>
                                    <a:pt x="8581" y="557"/>
                                    <a:pt x="8581" y="557"/>
                                    <a:pt x="8581" y="557"/>
                                  </a:cubicBezTo>
                                  <a:cubicBezTo>
                                    <a:pt x="8514" y="557"/>
                                    <a:pt x="8514" y="557"/>
                                    <a:pt x="8514" y="557"/>
                                  </a:cubicBezTo>
                                  <a:cubicBezTo>
                                    <a:pt x="8514" y="293"/>
                                    <a:pt x="8514" y="293"/>
                                    <a:pt x="8514" y="293"/>
                                  </a:cubicBezTo>
                                  <a:cubicBezTo>
                                    <a:pt x="8514" y="280"/>
                                    <a:pt x="8513" y="269"/>
                                    <a:pt x="8511" y="258"/>
                                  </a:cubicBezTo>
                                  <a:cubicBezTo>
                                    <a:pt x="8509" y="247"/>
                                    <a:pt x="8505" y="237"/>
                                    <a:pt x="8499" y="229"/>
                                  </a:cubicBezTo>
                                  <a:cubicBezTo>
                                    <a:pt x="8494" y="221"/>
                                    <a:pt x="8486" y="215"/>
                                    <a:pt x="8476" y="210"/>
                                  </a:cubicBezTo>
                                  <a:cubicBezTo>
                                    <a:pt x="8465" y="205"/>
                                    <a:pt x="8452" y="203"/>
                                    <a:pt x="8436" y="203"/>
                                  </a:cubicBezTo>
                                  <a:cubicBezTo>
                                    <a:pt x="8404" y="203"/>
                                    <a:pt x="8378" y="212"/>
                                    <a:pt x="8359" y="231"/>
                                  </a:cubicBezTo>
                                  <a:cubicBezTo>
                                    <a:pt x="8340" y="250"/>
                                    <a:pt x="8331" y="275"/>
                                    <a:pt x="8331" y="306"/>
                                  </a:cubicBezTo>
                                  <a:cubicBezTo>
                                    <a:pt x="8331" y="557"/>
                                    <a:pt x="8331" y="557"/>
                                    <a:pt x="8331" y="557"/>
                                  </a:cubicBezTo>
                                  <a:cubicBezTo>
                                    <a:pt x="8265" y="557"/>
                                    <a:pt x="8265" y="557"/>
                                    <a:pt x="8265" y="557"/>
                                  </a:cubicBezTo>
                                  <a:cubicBezTo>
                                    <a:pt x="8265" y="293"/>
                                    <a:pt x="8265" y="293"/>
                                    <a:pt x="8265" y="293"/>
                                  </a:cubicBezTo>
                                  <a:cubicBezTo>
                                    <a:pt x="8265" y="280"/>
                                    <a:pt x="8264" y="268"/>
                                    <a:pt x="8261" y="257"/>
                                  </a:cubicBezTo>
                                  <a:cubicBezTo>
                                    <a:pt x="8259" y="246"/>
                                    <a:pt x="8255" y="237"/>
                                    <a:pt x="8249" y="228"/>
                                  </a:cubicBezTo>
                                  <a:cubicBezTo>
                                    <a:pt x="8244" y="220"/>
                                    <a:pt x="8236" y="214"/>
                                    <a:pt x="8226" y="210"/>
                                  </a:cubicBezTo>
                                  <a:cubicBezTo>
                                    <a:pt x="8216" y="205"/>
                                    <a:pt x="8204" y="203"/>
                                    <a:pt x="8189" y="203"/>
                                  </a:cubicBezTo>
                                  <a:cubicBezTo>
                                    <a:pt x="8170" y="203"/>
                                    <a:pt x="8153" y="207"/>
                                    <a:pt x="8140" y="215"/>
                                  </a:cubicBezTo>
                                  <a:cubicBezTo>
                                    <a:pt x="8126" y="223"/>
                                    <a:pt x="8115" y="232"/>
                                    <a:pt x="8106" y="243"/>
                                  </a:cubicBezTo>
                                  <a:cubicBezTo>
                                    <a:pt x="8098" y="254"/>
                                    <a:pt x="8091" y="265"/>
                                    <a:pt x="8088" y="277"/>
                                  </a:cubicBezTo>
                                  <a:cubicBezTo>
                                    <a:pt x="8084" y="288"/>
                                    <a:pt x="8082" y="298"/>
                                    <a:pt x="8082" y="306"/>
                                  </a:cubicBezTo>
                                  <a:cubicBezTo>
                                    <a:pt x="8082" y="557"/>
                                    <a:pt x="8082" y="557"/>
                                    <a:pt x="8082" y="557"/>
                                  </a:cubicBezTo>
                                  <a:cubicBezTo>
                                    <a:pt x="8016" y="557"/>
                                    <a:pt x="8016" y="557"/>
                                    <a:pt x="8016" y="557"/>
                                  </a:cubicBezTo>
                                  <a:cubicBezTo>
                                    <a:pt x="8016" y="154"/>
                                    <a:pt x="8016" y="154"/>
                                    <a:pt x="8016" y="154"/>
                                  </a:cubicBezTo>
                                  <a:lnTo>
                                    <a:pt x="8078" y="154"/>
                                  </a:lnTo>
                                  <a:close/>
                                  <a:moveTo>
                                    <a:pt x="7942" y="154"/>
                                  </a:moveTo>
                                  <a:cubicBezTo>
                                    <a:pt x="7942" y="212"/>
                                    <a:pt x="7942" y="212"/>
                                    <a:pt x="7942" y="212"/>
                                  </a:cubicBezTo>
                                  <a:cubicBezTo>
                                    <a:pt x="7862" y="212"/>
                                    <a:pt x="7862" y="212"/>
                                    <a:pt x="7862" y="212"/>
                                  </a:cubicBezTo>
                                  <a:cubicBezTo>
                                    <a:pt x="7862" y="463"/>
                                    <a:pt x="7862" y="463"/>
                                    <a:pt x="7862" y="463"/>
                                  </a:cubicBezTo>
                                  <a:cubicBezTo>
                                    <a:pt x="7862" y="470"/>
                                    <a:pt x="7863" y="477"/>
                                    <a:pt x="7864" y="481"/>
                                  </a:cubicBezTo>
                                  <a:cubicBezTo>
                                    <a:pt x="7865" y="486"/>
                                    <a:pt x="7868" y="490"/>
                                    <a:pt x="7871" y="492"/>
                                  </a:cubicBezTo>
                                  <a:cubicBezTo>
                                    <a:pt x="7875" y="495"/>
                                    <a:pt x="7880" y="497"/>
                                    <a:pt x="7887" y="497"/>
                                  </a:cubicBezTo>
                                  <a:cubicBezTo>
                                    <a:pt x="7893" y="498"/>
                                    <a:pt x="7901" y="499"/>
                                    <a:pt x="7912" y="499"/>
                                  </a:cubicBezTo>
                                  <a:cubicBezTo>
                                    <a:pt x="7942" y="499"/>
                                    <a:pt x="7942" y="499"/>
                                    <a:pt x="7942" y="499"/>
                                  </a:cubicBezTo>
                                  <a:cubicBezTo>
                                    <a:pt x="7942" y="557"/>
                                    <a:pt x="7942" y="557"/>
                                    <a:pt x="7942" y="557"/>
                                  </a:cubicBezTo>
                                  <a:cubicBezTo>
                                    <a:pt x="7891" y="557"/>
                                    <a:pt x="7891" y="557"/>
                                    <a:pt x="7891" y="557"/>
                                  </a:cubicBezTo>
                                  <a:cubicBezTo>
                                    <a:pt x="7874" y="557"/>
                                    <a:pt x="7860" y="556"/>
                                    <a:pt x="7848" y="553"/>
                                  </a:cubicBezTo>
                                  <a:cubicBezTo>
                                    <a:pt x="7835" y="551"/>
                                    <a:pt x="7825" y="547"/>
                                    <a:pt x="7818" y="541"/>
                                  </a:cubicBezTo>
                                  <a:cubicBezTo>
                                    <a:pt x="7810" y="534"/>
                                    <a:pt x="7805" y="525"/>
                                    <a:pt x="7801" y="514"/>
                                  </a:cubicBezTo>
                                  <a:cubicBezTo>
                                    <a:pt x="7797" y="503"/>
                                    <a:pt x="7796" y="488"/>
                                    <a:pt x="7796" y="469"/>
                                  </a:cubicBezTo>
                                  <a:cubicBezTo>
                                    <a:pt x="7796" y="212"/>
                                    <a:pt x="7796" y="212"/>
                                    <a:pt x="7796" y="212"/>
                                  </a:cubicBezTo>
                                  <a:cubicBezTo>
                                    <a:pt x="7727" y="212"/>
                                    <a:pt x="7727" y="212"/>
                                    <a:pt x="7727" y="212"/>
                                  </a:cubicBezTo>
                                  <a:cubicBezTo>
                                    <a:pt x="7727" y="154"/>
                                    <a:pt x="7727" y="154"/>
                                    <a:pt x="7727" y="154"/>
                                  </a:cubicBezTo>
                                  <a:cubicBezTo>
                                    <a:pt x="7796" y="154"/>
                                    <a:pt x="7796" y="154"/>
                                    <a:pt x="7796" y="154"/>
                                  </a:cubicBezTo>
                                  <a:cubicBezTo>
                                    <a:pt x="7796" y="33"/>
                                    <a:pt x="7796" y="33"/>
                                    <a:pt x="7796" y="33"/>
                                  </a:cubicBezTo>
                                  <a:cubicBezTo>
                                    <a:pt x="7862" y="33"/>
                                    <a:pt x="7862" y="33"/>
                                    <a:pt x="7862" y="33"/>
                                  </a:cubicBezTo>
                                  <a:cubicBezTo>
                                    <a:pt x="7862" y="154"/>
                                    <a:pt x="7862" y="154"/>
                                    <a:pt x="7862" y="154"/>
                                  </a:cubicBezTo>
                                  <a:lnTo>
                                    <a:pt x="7942" y="154"/>
                                  </a:lnTo>
                                  <a:close/>
                                  <a:moveTo>
                                    <a:pt x="7667" y="557"/>
                                  </a:moveTo>
                                  <a:cubicBezTo>
                                    <a:pt x="7601" y="557"/>
                                    <a:pt x="7601" y="557"/>
                                    <a:pt x="7601" y="557"/>
                                  </a:cubicBezTo>
                                  <a:cubicBezTo>
                                    <a:pt x="7601" y="154"/>
                                    <a:pt x="7601" y="154"/>
                                    <a:pt x="7601" y="154"/>
                                  </a:cubicBezTo>
                                  <a:cubicBezTo>
                                    <a:pt x="7667" y="154"/>
                                    <a:pt x="7667" y="154"/>
                                    <a:pt x="7667" y="154"/>
                                  </a:cubicBezTo>
                                  <a:lnTo>
                                    <a:pt x="7667" y="557"/>
                                  </a:lnTo>
                                  <a:close/>
                                  <a:moveTo>
                                    <a:pt x="7601" y="0"/>
                                  </a:moveTo>
                                  <a:cubicBezTo>
                                    <a:pt x="7667" y="0"/>
                                    <a:pt x="7667" y="0"/>
                                    <a:pt x="7667" y="0"/>
                                  </a:cubicBezTo>
                                  <a:cubicBezTo>
                                    <a:pt x="7667" y="82"/>
                                    <a:pt x="7667" y="82"/>
                                    <a:pt x="7667" y="82"/>
                                  </a:cubicBezTo>
                                  <a:cubicBezTo>
                                    <a:pt x="7601" y="82"/>
                                    <a:pt x="7601" y="82"/>
                                    <a:pt x="7601" y="82"/>
                                  </a:cubicBezTo>
                                  <a:lnTo>
                                    <a:pt x="7601" y="0"/>
                                  </a:lnTo>
                                  <a:close/>
                                  <a:moveTo>
                                    <a:pt x="6995" y="154"/>
                                  </a:moveTo>
                                  <a:cubicBezTo>
                                    <a:pt x="6995" y="213"/>
                                    <a:pt x="6995" y="213"/>
                                    <a:pt x="6995" y="213"/>
                                  </a:cubicBezTo>
                                  <a:cubicBezTo>
                                    <a:pt x="6996" y="213"/>
                                    <a:pt x="6996" y="213"/>
                                    <a:pt x="6996" y="213"/>
                                  </a:cubicBezTo>
                                  <a:cubicBezTo>
                                    <a:pt x="7026" y="168"/>
                                    <a:pt x="7069" y="145"/>
                                    <a:pt x="7126" y="145"/>
                                  </a:cubicBezTo>
                                  <a:cubicBezTo>
                                    <a:pt x="7151" y="145"/>
                                    <a:pt x="7174" y="150"/>
                                    <a:pt x="7194" y="160"/>
                                  </a:cubicBezTo>
                                  <a:cubicBezTo>
                                    <a:pt x="7214" y="171"/>
                                    <a:pt x="7228" y="188"/>
                                    <a:pt x="7237" y="213"/>
                                  </a:cubicBezTo>
                                  <a:cubicBezTo>
                                    <a:pt x="7250" y="191"/>
                                    <a:pt x="7268" y="175"/>
                                    <a:pt x="7290" y="163"/>
                                  </a:cubicBezTo>
                                  <a:cubicBezTo>
                                    <a:pt x="7312" y="151"/>
                                    <a:pt x="7337" y="145"/>
                                    <a:pt x="7363" y="145"/>
                                  </a:cubicBezTo>
                                  <a:cubicBezTo>
                                    <a:pt x="7383" y="145"/>
                                    <a:pt x="7402" y="147"/>
                                    <a:pt x="7418" y="151"/>
                                  </a:cubicBezTo>
                                  <a:cubicBezTo>
                                    <a:pt x="7434" y="156"/>
                                    <a:pt x="7449" y="163"/>
                                    <a:pt x="7460" y="172"/>
                                  </a:cubicBezTo>
                                  <a:cubicBezTo>
                                    <a:pt x="7472" y="181"/>
                                    <a:pt x="7481" y="193"/>
                                    <a:pt x="7488" y="208"/>
                                  </a:cubicBezTo>
                                  <a:cubicBezTo>
                                    <a:pt x="7494" y="223"/>
                                    <a:pt x="7497" y="241"/>
                                    <a:pt x="7497" y="261"/>
                                  </a:cubicBezTo>
                                  <a:cubicBezTo>
                                    <a:pt x="7497" y="557"/>
                                    <a:pt x="7497" y="557"/>
                                    <a:pt x="7497" y="557"/>
                                  </a:cubicBezTo>
                                  <a:cubicBezTo>
                                    <a:pt x="7431" y="557"/>
                                    <a:pt x="7431" y="557"/>
                                    <a:pt x="7431" y="557"/>
                                  </a:cubicBezTo>
                                  <a:cubicBezTo>
                                    <a:pt x="7431" y="293"/>
                                    <a:pt x="7431" y="293"/>
                                    <a:pt x="7431" y="293"/>
                                  </a:cubicBezTo>
                                  <a:cubicBezTo>
                                    <a:pt x="7431" y="280"/>
                                    <a:pt x="7430" y="269"/>
                                    <a:pt x="7428" y="258"/>
                                  </a:cubicBezTo>
                                  <a:cubicBezTo>
                                    <a:pt x="7426" y="247"/>
                                    <a:pt x="7422" y="237"/>
                                    <a:pt x="7416" y="229"/>
                                  </a:cubicBezTo>
                                  <a:cubicBezTo>
                                    <a:pt x="7410" y="221"/>
                                    <a:pt x="7402" y="215"/>
                                    <a:pt x="7392" y="210"/>
                                  </a:cubicBezTo>
                                  <a:cubicBezTo>
                                    <a:pt x="7382" y="205"/>
                                    <a:pt x="7369" y="203"/>
                                    <a:pt x="7353" y="203"/>
                                  </a:cubicBezTo>
                                  <a:cubicBezTo>
                                    <a:pt x="7320" y="203"/>
                                    <a:pt x="7295" y="212"/>
                                    <a:pt x="7276" y="231"/>
                                  </a:cubicBezTo>
                                  <a:cubicBezTo>
                                    <a:pt x="7257" y="250"/>
                                    <a:pt x="7248" y="275"/>
                                    <a:pt x="7248" y="306"/>
                                  </a:cubicBezTo>
                                  <a:cubicBezTo>
                                    <a:pt x="7248" y="557"/>
                                    <a:pt x="7248" y="557"/>
                                    <a:pt x="7248" y="557"/>
                                  </a:cubicBezTo>
                                  <a:cubicBezTo>
                                    <a:pt x="7181" y="557"/>
                                    <a:pt x="7181" y="557"/>
                                    <a:pt x="7181" y="557"/>
                                  </a:cubicBezTo>
                                  <a:cubicBezTo>
                                    <a:pt x="7181" y="293"/>
                                    <a:pt x="7181" y="293"/>
                                    <a:pt x="7181" y="293"/>
                                  </a:cubicBezTo>
                                  <a:cubicBezTo>
                                    <a:pt x="7181" y="280"/>
                                    <a:pt x="7180" y="268"/>
                                    <a:pt x="7178" y="257"/>
                                  </a:cubicBezTo>
                                  <a:cubicBezTo>
                                    <a:pt x="7176" y="246"/>
                                    <a:pt x="7172" y="237"/>
                                    <a:pt x="7166" y="228"/>
                                  </a:cubicBezTo>
                                  <a:cubicBezTo>
                                    <a:pt x="7160" y="220"/>
                                    <a:pt x="7153" y="214"/>
                                    <a:pt x="7143" y="210"/>
                                  </a:cubicBezTo>
                                  <a:cubicBezTo>
                                    <a:pt x="7133" y="205"/>
                                    <a:pt x="7121" y="203"/>
                                    <a:pt x="7106" y="203"/>
                                  </a:cubicBezTo>
                                  <a:cubicBezTo>
                                    <a:pt x="7087" y="203"/>
                                    <a:pt x="7070" y="207"/>
                                    <a:pt x="7056" y="215"/>
                                  </a:cubicBezTo>
                                  <a:cubicBezTo>
                                    <a:pt x="7043" y="223"/>
                                    <a:pt x="7032" y="232"/>
                                    <a:pt x="7023" y="243"/>
                                  </a:cubicBezTo>
                                  <a:cubicBezTo>
                                    <a:pt x="7014" y="254"/>
                                    <a:pt x="7008" y="265"/>
                                    <a:pt x="7004" y="277"/>
                                  </a:cubicBezTo>
                                  <a:cubicBezTo>
                                    <a:pt x="7000" y="288"/>
                                    <a:pt x="6999" y="298"/>
                                    <a:pt x="6999" y="306"/>
                                  </a:cubicBezTo>
                                  <a:cubicBezTo>
                                    <a:pt x="6999" y="557"/>
                                    <a:pt x="6999" y="557"/>
                                    <a:pt x="6999" y="557"/>
                                  </a:cubicBezTo>
                                  <a:cubicBezTo>
                                    <a:pt x="6932" y="557"/>
                                    <a:pt x="6932" y="557"/>
                                    <a:pt x="6932" y="557"/>
                                  </a:cubicBezTo>
                                  <a:cubicBezTo>
                                    <a:pt x="6932" y="154"/>
                                    <a:pt x="6932" y="154"/>
                                    <a:pt x="6932" y="154"/>
                                  </a:cubicBezTo>
                                  <a:lnTo>
                                    <a:pt x="6995" y="154"/>
                                  </a:lnTo>
                                  <a:close/>
                                  <a:moveTo>
                                    <a:pt x="6330" y="154"/>
                                  </a:moveTo>
                                  <a:cubicBezTo>
                                    <a:pt x="6330" y="213"/>
                                    <a:pt x="6330" y="213"/>
                                    <a:pt x="6330" y="213"/>
                                  </a:cubicBezTo>
                                  <a:cubicBezTo>
                                    <a:pt x="6331" y="213"/>
                                    <a:pt x="6331" y="213"/>
                                    <a:pt x="6331" y="213"/>
                                  </a:cubicBezTo>
                                  <a:cubicBezTo>
                                    <a:pt x="6361" y="168"/>
                                    <a:pt x="6405" y="145"/>
                                    <a:pt x="6461" y="145"/>
                                  </a:cubicBezTo>
                                  <a:cubicBezTo>
                                    <a:pt x="6487" y="145"/>
                                    <a:pt x="6509" y="150"/>
                                    <a:pt x="6529" y="160"/>
                                  </a:cubicBezTo>
                                  <a:cubicBezTo>
                                    <a:pt x="6550" y="171"/>
                                    <a:pt x="6564" y="188"/>
                                    <a:pt x="6572" y="213"/>
                                  </a:cubicBezTo>
                                  <a:cubicBezTo>
                                    <a:pt x="6586" y="191"/>
                                    <a:pt x="6603" y="175"/>
                                    <a:pt x="6626" y="163"/>
                                  </a:cubicBezTo>
                                  <a:cubicBezTo>
                                    <a:pt x="6648" y="151"/>
                                    <a:pt x="6672" y="145"/>
                                    <a:pt x="6698" y="145"/>
                                  </a:cubicBezTo>
                                  <a:cubicBezTo>
                                    <a:pt x="6719" y="145"/>
                                    <a:pt x="6737" y="147"/>
                                    <a:pt x="6753" y="151"/>
                                  </a:cubicBezTo>
                                  <a:cubicBezTo>
                                    <a:pt x="6770" y="156"/>
                                    <a:pt x="6784" y="163"/>
                                    <a:pt x="6795" y="172"/>
                                  </a:cubicBezTo>
                                  <a:cubicBezTo>
                                    <a:pt x="6807" y="181"/>
                                    <a:pt x="6816" y="193"/>
                                    <a:pt x="6823" y="208"/>
                                  </a:cubicBezTo>
                                  <a:cubicBezTo>
                                    <a:pt x="6829" y="223"/>
                                    <a:pt x="6832" y="241"/>
                                    <a:pt x="6832" y="261"/>
                                  </a:cubicBezTo>
                                  <a:cubicBezTo>
                                    <a:pt x="6832" y="557"/>
                                    <a:pt x="6832" y="557"/>
                                    <a:pt x="6832" y="557"/>
                                  </a:cubicBezTo>
                                  <a:cubicBezTo>
                                    <a:pt x="6766" y="557"/>
                                    <a:pt x="6766" y="557"/>
                                    <a:pt x="6766" y="557"/>
                                  </a:cubicBezTo>
                                  <a:cubicBezTo>
                                    <a:pt x="6766" y="293"/>
                                    <a:pt x="6766" y="293"/>
                                    <a:pt x="6766" y="293"/>
                                  </a:cubicBezTo>
                                  <a:cubicBezTo>
                                    <a:pt x="6766" y="280"/>
                                    <a:pt x="6765" y="269"/>
                                    <a:pt x="6763" y="258"/>
                                  </a:cubicBezTo>
                                  <a:cubicBezTo>
                                    <a:pt x="6761" y="247"/>
                                    <a:pt x="6757" y="237"/>
                                    <a:pt x="6751" y="229"/>
                                  </a:cubicBezTo>
                                  <a:cubicBezTo>
                                    <a:pt x="6746" y="221"/>
                                    <a:pt x="6738" y="215"/>
                                    <a:pt x="6728" y="210"/>
                                  </a:cubicBezTo>
                                  <a:cubicBezTo>
                                    <a:pt x="6717" y="205"/>
                                    <a:pt x="6704" y="203"/>
                                    <a:pt x="6688" y="203"/>
                                  </a:cubicBezTo>
                                  <a:cubicBezTo>
                                    <a:pt x="6655" y="203"/>
                                    <a:pt x="6630" y="212"/>
                                    <a:pt x="6611" y="231"/>
                                  </a:cubicBezTo>
                                  <a:cubicBezTo>
                                    <a:pt x="6592" y="250"/>
                                    <a:pt x="6583" y="275"/>
                                    <a:pt x="6583" y="306"/>
                                  </a:cubicBezTo>
                                  <a:cubicBezTo>
                                    <a:pt x="6583" y="557"/>
                                    <a:pt x="6583" y="557"/>
                                    <a:pt x="6583" y="557"/>
                                  </a:cubicBezTo>
                                  <a:cubicBezTo>
                                    <a:pt x="6517" y="557"/>
                                    <a:pt x="6517" y="557"/>
                                    <a:pt x="6517" y="557"/>
                                  </a:cubicBezTo>
                                  <a:cubicBezTo>
                                    <a:pt x="6517" y="293"/>
                                    <a:pt x="6517" y="293"/>
                                    <a:pt x="6517" y="293"/>
                                  </a:cubicBezTo>
                                  <a:cubicBezTo>
                                    <a:pt x="6517" y="280"/>
                                    <a:pt x="6516" y="268"/>
                                    <a:pt x="6513" y="257"/>
                                  </a:cubicBezTo>
                                  <a:cubicBezTo>
                                    <a:pt x="6511" y="246"/>
                                    <a:pt x="6507" y="237"/>
                                    <a:pt x="6501" y="228"/>
                                  </a:cubicBezTo>
                                  <a:cubicBezTo>
                                    <a:pt x="6496" y="220"/>
                                    <a:pt x="6488" y="214"/>
                                    <a:pt x="6478" y="210"/>
                                  </a:cubicBezTo>
                                  <a:cubicBezTo>
                                    <a:pt x="6469" y="205"/>
                                    <a:pt x="6456" y="203"/>
                                    <a:pt x="6441" y="203"/>
                                  </a:cubicBezTo>
                                  <a:cubicBezTo>
                                    <a:pt x="6422" y="203"/>
                                    <a:pt x="6406" y="207"/>
                                    <a:pt x="6392" y="215"/>
                                  </a:cubicBezTo>
                                  <a:cubicBezTo>
                                    <a:pt x="6378" y="223"/>
                                    <a:pt x="6367" y="232"/>
                                    <a:pt x="6358" y="243"/>
                                  </a:cubicBezTo>
                                  <a:cubicBezTo>
                                    <a:pt x="6350" y="254"/>
                                    <a:pt x="6344" y="265"/>
                                    <a:pt x="6339" y="277"/>
                                  </a:cubicBezTo>
                                  <a:cubicBezTo>
                                    <a:pt x="6336" y="288"/>
                                    <a:pt x="6334" y="298"/>
                                    <a:pt x="6334" y="306"/>
                                  </a:cubicBezTo>
                                  <a:cubicBezTo>
                                    <a:pt x="6334" y="557"/>
                                    <a:pt x="6334" y="557"/>
                                    <a:pt x="6334" y="557"/>
                                  </a:cubicBezTo>
                                  <a:cubicBezTo>
                                    <a:pt x="6268" y="557"/>
                                    <a:pt x="6268" y="557"/>
                                    <a:pt x="6268" y="557"/>
                                  </a:cubicBezTo>
                                  <a:cubicBezTo>
                                    <a:pt x="6268" y="154"/>
                                    <a:pt x="6268" y="154"/>
                                    <a:pt x="6268" y="154"/>
                                  </a:cubicBezTo>
                                  <a:lnTo>
                                    <a:pt x="6330" y="154"/>
                                  </a:lnTo>
                                  <a:close/>
                                  <a:moveTo>
                                    <a:pt x="5811" y="273"/>
                                  </a:moveTo>
                                  <a:cubicBezTo>
                                    <a:pt x="5819" y="247"/>
                                    <a:pt x="5832" y="225"/>
                                    <a:pt x="5848" y="206"/>
                                  </a:cubicBezTo>
                                  <a:cubicBezTo>
                                    <a:pt x="5865" y="187"/>
                                    <a:pt x="5885" y="172"/>
                                    <a:pt x="5910" y="161"/>
                                  </a:cubicBezTo>
                                  <a:cubicBezTo>
                                    <a:pt x="5934" y="150"/>
                                    <a:pt x="5962" y="145"/>
                                    <a:pt x="5994" y="145"/>
                                  </a:cubicBezTo>
                                  <a:cubicBezTo>
                                    <a:pt x="6026" y="145"/>
                                    <a:pt x="6054" y="150"/>
                                    <a:pt x="6078" y="161"/>
                                  </a:cubicBezTo>
                                  <a:cubicBezTo>
                                    <a:pt x="6103" y="172"/>
                                    <a:pt x="6123" y="187"/>
                                    <a:pt x="6140" y="206"/>
                                  </a:cubicBezTo>
                                  <a:cubicBezTo>
                                    <a:pt x="6156" y="225"/>
                                    <a:pt x="6169" y="247"/>
                                    <a:pt x="6177" y="273"/>
                                  </a:cubicBezTo>
                                  <a:cubicBezTo>
                                    <a:pt x="6185" y="299"/>
                                    <a:pt x="6190" y="326"/>
                                    <a:pt x="6190" y="356"/>
                                  </a:cubicBezTo>
                                  <a:cubicBezTo>
                                    <a:pt x="6190" y="385"/>
                                    <a:pt x="6185" y="413"/>
                                    <a:pt x="6177" y="439"/>
                                  </a:cubicBezTo>
                                  <a:cubicBezTo>
                                    <a:pt x="6169" y="464"/>
                                    <a:pt x="6156" y="486"/>
                                    <a:pt x="6140" y="505"/>
                                  </a:cubicBezTo>
                                  <a:cubicBezTo>
                                    <a:pt x="6123" y="524"/>
                                    <a:pt x="6103" y="539"/>
                                    <a:pt x="6078" y="549"/>
                                  </a:cubicBezTo>
                                  <a:cubicBezTo>
                                    <a:pt x="6054" y="560"/>
                                    <a:pt x="6026" y="566"/>
                                    <a:pt x="5994" y="566"/>
                                  </a:cubicBezTo>
                                  <a:cubicBezTo>
                                    <a:pt x="5962" y="566"/>
                                    <a:pt x="5934" y="560"/>
                                    <a:pt x="5910" y="549"/>
                                  </a:cubicBezTo>
                                  <a:cubicBezTo>
                                    <a:pt x="5885" y="539"/>
                                    <a:pt x="5865" y="524"/>
                                    <a:pt x="5848" y="505"/>
                                  </a:cubicBezTo>
                                  <a:cubicBezTo>
                                    <a:pt x="5832" y="486"/>
                                    <a:pt x="5819" y="464"/>
                                    <a:pt x="5811" y="439"/>
                                  </a:cubicBezTo>
                                  <a:cubicBezTo>
                                    <a:pt x="5802" y="413"/>
                                    <a:pt x="5798" y="385"/>
                                    <a:pt x="5798" y="356"/>
                                  </a:cubicBezTo>
                                  <a:cubicBezTo>
                                    <a:pt x="5798" y="326"/>
                                    <a:pt x="5802" y="299"/>
                                    <a:pt x="5811" y="273"/>
                                  </a:cubicBezTo>
                                  <a:moveTo>
                                    <a:pt x="5878" y="421"/>
                                  </a:moveTo>
                                  <a:cubicBezTo>
                                    <a:pt x="5885" y="440"/>
                                    <a:pt x="5894" y="456"/>
                                    <a:pt x="5905" y="468"/>
                                  </a:cubicBezTo>
                                  <a:cubicBezTo>
                                    <a:pt x="5916" y="481"/>
                                    <a:pt x="5930" y="491"/>
                                    <a:pt x="5945" y="498"/>
                                  </a:cubicBezTo>
                                  <a:cubicBezTo>
                                    <a:pt x="5961" y="504"/>
                                    <a:pt x="5977" y="508"/>
                                    <a:pt x="5994" y="508"/>
                                  </a:cubicBezTo>
                                  <a:cubicBezTo>
                                    <a:pt x="6011" y="508"/>
                                    <a:pt x="6027" y="504"/>
                                    <a:pt x="6043" y="498"/>
                                  </a:cubicBezTo>
                                  <a:cubicBezTo>
                                    <a:pt x="6058" y="491"/>
                                    <a:pt x="6071" y="481"/>
                                    <a:pt x="6083" y="468"/>
                                  </a:cubicBezTo>
                                  <a:cubicBezTo>
                                    <a:pt x="6094" y="456"/>
                                    <a:pt x="6103" y="440"/>
                                    <a:pt x="6110" y="421"/>
                                  </a:cubicBezTo>
                                  <a:cubicBezTo>
                                    <a:pt x="6116" y="402"/>
                                    <a:pt x="6119" y="380"/>
                                    <a:pt x="6119" y="356"/>
                                  </a:cubicBezTo>
                                  <a:cubicBezTo>
                                    <a:pt x="6119" y="331"/>
                                    <a:pt x="6116" y="310"/>
                                    <a:pt x="6110" y="291"/>
                                  </a:cubicBezTo>
                                  <a:cubicBezTo>
                                    <a:pt x="6103" y="272"/>
                                    <a:pt x="6094" y="256"/>
                                    <a:pt x="6083" y="243"/>
                                  </a:cubicBezTo>
                                  <a:cubicBezTo>
                                    <a:pt x="6071" y="230"/>
                                    <a:pt x="6058" y="220"/>
                                    <a:pt x="6043" y="213"/>
                                  </a:cubicBezTo>
                                  <a:cubicBezTo>
                                    <a:pt x="6027" y="206"/>
                                    <a:pt x="6011" y="203"/>
                                    <a:pt x="5994" y="203"/>
                                  </a:cubicBezTo>
                                  <a:cubicBezTo>
                                    <a:pt x="5977" y="203"/>
                                    <a:pt x="5961" y="206"/>
                                    <a:pt x="5945" y="213"/>
                                  </a:cubicBezTo>
                                  <a:cubicBezTo>
                                    <a:pt x="5930" y="220"/>
                                    <a:pt x="5916" y="230"/>
                                    <a:pt x="5905" y="243"/>
                                  </a:cubicBezTo>
                                  <a:cubicBezTo>
                                    <a:pt x="5894" y="256"/>
                                    <a:pt x="5885" y="272"/>
                                    <a:pt x="5878" y="291"/>
                                  </a:cubicBezTo>
                                  <a:cubicBezTo>
                                    <a:pt x="5872" y="310"/>
                                    <a:pt x="5868" y="331"/>
                                    <a:pt x="5868" y="356"/>
                                  </a:cubicBezTo>
                                  <a:cubicBezTo>
                                    <a:pt x="5868" y="380"/>
                                    <a:pt x="5872" y="402"/>
                                    <a:pt x="5878" y="421"/>
                                  </a:cubicBezTo>
                                  <a:moveTo>
                                    <a:pt x="5643" y="224"/>
                                  </a:moveTo>
                                  <a:cubicBezTo>
                                    <a:pt x="5626" y="210"/>
                                    <a:pt x="5604" y="203"/>
                                    <a:pt x="5576" y="203"/>
                                  </a:cubicBezTo>
                                  <a:cubicBezTo>
                                    <a:pt x="5551" y="203"/>
                                    <a:pt x="5531" y="207"/>
                                    <a:pt x="5516" y="216"/>
                                  </a:cubicBezTo>
                                  <a:cubicBezTo>
                                    <a:pt x="5499" y="225"/>
                                    <a:pt x="5487" y="237"/>
                                    <a:pt x="5477" y="252"/>
                                  </a:cubicBezTo>
                                  <a:cubicBezTo>
                                    <a:pt x="5467" y="266"/>
                                    <a:pt x="5460" y="283"/>
                                    <a:pt x="5456" y="302"/>
                                  </a:cubicBezTo>
                                  <a:cubicBezTo>
                                    <a:pt x="5452" y="321"/>
                                    <a:pt x="5450" y="340"/>
                                    <a:pt x="5450" y="361"/>
                                  </a:cubicBezTo>
                                  <a:cubicBezTo>
                                    <a:pt x="5450" y="379"/>
                                    <a:pt x="5452" y="398"/>
                                    <a:pt x="5457" y="415"/>
                                  </a:cubicBezTo>
                                  <a:cubicBezTo>
                                    <a:pt x="5461" y="433"/>
                                    <a:pt x="5468" y="448"/>
                                    <a:pt x="5477" y="462"/>
                                  </a:cubicBezTo>
                                  <a:cubicBezTo>
                                    <a:pt x="5487" y="476"/>
                                    <a:pt x="5499" y="487"/>
                                    <a:pt x="5514" y="495"/>
                                  </a:cubicBezTo>
                                  <a:cubicBezTo>
                                    <a:pt x="5529" y="504"/>
                                    <a:pt x="5547" y="508"/>
                                    <a:pt x="5568" y="508"/>
                                  </a:cubicBezTo>
                                  <a:cubicBezTo>
                                    <a:pt x="5600" y="508"/>
                                    <a:pt x="5626" y="499"/>
                                    <a:pt x="5645" y="482"/>
                                  </a:cubicBezTo>
                                  <a:cubicBezTo>
                                    <a:pt x="5663" y="465"/>
                                    <a:pt x="5674" y="441"/>
                                    <a:pt x="5678" y="410"/>
                                  </a:cubicBezTo>
                                  <a:cubicBezTo>
                                    <a:pt x="5746" y="410"/>
                                    <a:pt x="5746" y="410"/>
                                    <a:pt x="5746" y="410"/>
                                  </a:cubicBezTo>
                                  <a:cubicBezTo>
                                    <a:pt x="5739" y="460"/>
                                    <a:pt x="5720" y="498"/>
                                    <a:pt x="5690" y="525"/>
                                  </a:cubicBezTo>
                                  <a:cubicBezTo>
                                    <a:pt x="5660" y="552"/>
                                    <a:pt x="5620" y="566"/>
                                    <a:pt x="5568" y="566"/>
                                  </a:cubicBezTo>
                                  <a:cubicBezTo>
                                    <a:pt x="5538" y="566"/>
                                    <a:pt x="5511" y="560"/>
                                    <a:pt x="5487" y="551"/>
                                  </a:cubicBezTo>
                                  <a:cubicBezTo>
                                    <a:pt x="5463" y="541"/>
                                    <a:pt x="5444" y="527"/>
                                    <a:pt x="5428" y="509"/>
                                  </a:cubicBezTo>
                                  <a:cubicBezTo>
                                    <a:pt x="5412" y="490"/>
                                    <a:pt x="5400" y="469"/>
                                    <a:pt x="5392" y="444"/>
                                  </a:cubicBezTo>
                                  <a:cubicBezTo>
                                    <a:pt x="5384" y="418"/>
                                    <a:pt x="5380" y="391"/>
                                    <a:pt x="5380" y="361"/>
                                  </a:cubicBezTo>
                                  <a:cubicBezTo>
                                    <a:pt x="5380" y="330"/>
                                    <a:pt x="5384" y="302"/>
                                    <a:pt x="5391" y="276"/>
                                  </a:cubicBezTo>
                                  <a:cubicBezTo>
                                    <a:pt x="5399" y="250"/>
                                    <a:pt x="5411" y="227"/>
                                    <a:pt x="5427" y="207"/>
                                  </a:cubicBezTo>
                                  <a:cubicBezTo>
                                    <a:pt x="5443" y="188"/>
                                    <a:pt x="5463" y="173"/>
                                    <a:pt x="5487" y="161"/>
                                  </a:cubicBezTo>
                                  <a:cubicBezTo>
                                    <a:pt x="5511" y="150"/>
                                    <a:pt x="5538" y="145"/>
                                    <a:pt x="5570" y="145"/>
                                  </a:cubicBezTo>
                                  <a:cubicBezTo>
                                    <a:pt x="5593" y="145"/>
                                    <a:pt x="5614" y="148"/>
                                    <a:pt x="5634" y="153"/>
                                  </a:cubicBezTo>
                                  <a:cubicBezTo>
                                    <a:pt x="5654" y="158"/>
                                    <a:pt x="5672" y="167"/>
                                    <a:pt x="5687" y="178"/>
                                  </a:cubicBezTo>
                                  <a:cubicBezTo>
                                    <a:pt x="5703" y="190"/>
                                    <a:pt x="5715" y="204"/>
                                    <a:pt x="5725" y="221"/>
                                  </a:cubicBezTo>
                                  <a:cubicBezTo>
                                    <a:pt x="5735" y="239"/>
                                    <a:pt x="5741" y="259"/>
                                    <a:pt x="5744" y="284"/>
                                  </a:cubicBezTo>
                                  <a:cubicBezTo>
                                    <a:pt x="5675" y="284"/>
                                    <a:pt x="5675" y="284"/>
                                    <a:pt x="5675" y="284"/>
                                  </a:cubicBezTo>
                                  <a:cubicBezTo>
                                    <a:pt x="5670" y="258"/>
                                    <a:pt x="5659" y="238"/>
                                    <a:pt x="5643" y="224"/>
                                  </a:cubicBezTo>
                                  <a:moveTo>
                                    <a:pt x="5052" y="531"/>
                                  </a:moveTo>
                                  <a:cubicBezTo>
                                    <a:pt x="5022" y="554"/>
                                    <a:pt x="4984" y="566"/>
                                    <a:pt x="4938" y="566"/>
                                  </a:cubicBezTo>
                                  <a:cubicBezTo>
                                    <a:pt x="4906" y="566"/>
                                    <a:pt x="4878" y="560"/>
                                    <a:pt x="4854" y="550"/>
                                  </a:cubicBezTo>
                                  <a:cubicBezTo>
                                    <a:pt x="4831" y="540"/>
                                    <a:pt x="4811" y="525"/>
                                    <a:pt x="4795" y="506"/>
                                  </a:cubicBezTo>
                                  <a:cubicBezTo>
                                    <a:pt x="4778" y="488"/>
                                    <a:pt x="4767" y="465"/>
                                    <a:pt x="4758" y="439"/>
                                  </a:cubicBezTo>
                                  <a:cubicBezTo>
                                    <a:pt x="4750" y="413"/>
                                    <a:pt x="4746" y="385"/>
                                    <a:pt x="4745" y="354"/>
                                  </a:cubicBezTo>
                                  <a:cubicBezTo>
                                    <a:pt x="4745" y="324"/>
                                    <a:pt x="4749" y="295"/>
                                    <a:pt x="4759" y="270"/>
                                  </a:cubicBezTo>
                                  <a:cubicBezTo>
                                    <a:pt x="4768" y="245"/>
                                    <a:pt x="4781" y="223"/>
                                    <a:pt x="4798" y="204"/>
                                  </a:cubicBezTo>
                                  <a:cubicBezTo>
                                    <a:pt x="4815" y="185"/>
                                    <a:pt x="4835" y="171"/>
                                    <a:pt x="4858" y="160"/>
                                  </a:cubicBezTo>
                                  <a:cubicBezTo>
                                    <a:pt x="4881" y="150"/>
                                    <a:pt x="4906" y="145"/>
                                    <a:pt x="4934" y="145"/>
                                  </a:cubicBezTo>
                                  <a:cubicBezTo>
                                    <a:pt x="4970" y="145"/>
                                    <a:pt x="5000" y="152"/>
                                    <a:pt x="5023" y="167"/>
                                  </a:cubicBezTo>
                                  <a:cubicBezTo>
                                    <a:pt x="5047" y="182"/>
                                    <a:pt x="5066" y="200"/>
                                    <a:pt x="5080" y="223"/>
                                  </a:cubicBezTo>
                                  <a:cubicBezTo>
                                    <a:pt x="5095" y="246"/>
                                    <a:pt x="5104" y="271"/>
                                    <a:pt x="5110" y="298"/>
                                  </a:cubicBezTo>
                                  <a:cubicBezTo>
                                    <a:pt x="5115" y="325"/>
                                    <a:pt x="5118" y="351"/>
                                    <a:pt x="5117" y="375"/>
                                  </a:cubicBezTo>
                                  <a:cubicBezTo>
                                    <a:pt x="4815" y="375"/>
                                    <a:pt x="4815" y="375"/>
                                    <a:pt x="4815" y="375"/>
                                  </a:cubicBezTo>
                                  <a:cubicBezTo>
                                    <a:pt x="4814" y="393"/>
                                    <a:pt x="4816" y="410"/>
                                    <a:pt x="4821" y="426"/>
                                  </a:cubicBezTo>
                                  <a:cubicBezTo>
                                    <a:pt x="4826" y="442"/>
                                    <a:pt x="4833" y="455"/>
                                    <a:pt x="4844" y="468"/>
                                  </a:cubicBezTo>
                                  <a:cubicBezTo>
                                    <a:pt x="4854" y="480"/>
                                    <a:pt x="4867" y="490"/>
                                    <a:pt x="4883" y="497"/>
                                  </a:cubicBezTo>
                                  <a:cubicBezTo>
                                    <a:pt x="4900" y="504"/>
                                    <a:pt x="4918" y="508"/>
                                    <a:pt x="4940" y="508"/>
                                  </a:cubicBezTo>
                                  <a:cubicBezTo>
                                    <a:pt x="4968" y="508"/>
                                    <a:pt x="4991" y="501"/>
                                    <a:pt x="5009" y="488"/>
                                  </a:cubicBezTo>
                                  <a:cubicBezTo>
                                    <a:pt x="5027" y="475"/>
                                    <a:pt x="5039" y="455"/>
                                    <a:pt x="5045" y="429"/>
                                  </a:cubicBezTo>
                                  <a:cubicBezTo>
                                    <a:pt x="5110" y="429"/>
                                    <a:pt x="5110" y="429"/>
                                    <a:pt x="5110" y="429"/>
                                  </a:cubicBezTo>
                                  <a:cubicBezTo>
                                    <a:pt x="5101" y="474"/>
                                    <a:pt x="5082" y="508"/>
                                    <a:pt x="5052" y="531"/>
                                  </a:cubicBezTo>
                                  <a:moveTo>
                                    <a:pt x="5036" y="273"/>
                                  </a:moveTo>
                                  <a:cubicBezTo>
                                    <a:pt x="5030" y="259"/>
                                    <a:pt x="5022" y="246"/>
                                    <a:pt x="5012" y="236"/>
                                  </a:cubicBezTo>
                                  <a:cubicBezTo>
                                    <a:pt x="5002" y="226"/>
                                    <a:pt x="4990" y="218"/>
                                    <a:pt x="4976" y="212"/>
                                  </a:cubicBezTo>
                                  <a:cubicBezTo>
                                    <a:pt x="4962" y="206"/>
                                    <a:pt x="4947" y="203"/>
                                    <a:pt x="4930" y="203"/>
                                  </a:cubicBezTo>
                                  <a:cubicBezTo>
                                    <a:pt x="4913" y="203"/>
                                    <a:pt x="4898" y="206"/>
                                    <a:pt x="4884" y="212"/>
                                  </a:cubicBezTo>
                                  <a:cubicBezTo>
                                    <a:pt x="4870" y="218"/>
                                    <a:pt x="4858" y="226"/>
                                    <a:pt x="4848" y="237"/>
                                  </a:cubicBezTo>
                                  <a:cubicBezTo>
                                    <a:pt x="4838" y="247"/>
                                    <a:pt x="4831" y="259"/>
                                    <a:pt x="4825" y="273"/>
                                  </a:cubicBezTo>
                                  <a:cubicBezTo>
                                    <a:pt x="4819" y="287"/>
                                    <a:pt x="4816" y="301"/>
                                    <a:pt x="4815" y="317"/>
                                  </a:cubicBezTo>
                                  <a:cubicBezTo>
                                    <a:pt x="5046" y="317"/>
                                    <a:pt x="5046" y="317"/>
                                    <a:pt x="5046" y="317"/>
                                  </a:cubicBezTo>
                                  <a:cubicBezTo>
                                    <a:pt x="5045" y="301"/>
                                    <a:pt x="5042" y="287"/>
                                    <a:pt x="5036" y="273"/>
                                  </a:cubicBezTo>
                                  <a:moveTo>
                                    <a:pt x="4400" y="0"/>
                                  </a:moveTo>
                                  <a:cubicBezTo>
                                    <a:pt x="4400" y="213"/>
                                    <a:pt x="4400" y="213"/>
                                    <a:pt x="4400" y="213"/>
                                  </a:cubicBezTo>
                                  <a:cubicBezTo>
                                    <a:pt x="4401" y="213"/>
                                    <a:pt x="4401" y="213"/>
                                    <a:pt x="4401" y="213"/>
                                  </a:cubicBezTo>
                                  <a:cubicBezTo>
                                    <a:pt x="4406" y="201"/>
                                    <a:pt x="4413" y="190"/>
                                    <a:pt x="4423" y="182"/>
                                  </a:cubicBezTo>
                                  <a:cubicBezTo>
                                    <a:pt x="4432" y="173"/>
                                    <a:pt x="4443" y="166"/>
                                    <a:pt x="4454" y="161"/>
                                  </a:cubicBezTo>
                                  <a:cubicBezTo>
                                    <a:pt x="4466" y="155"/>
                                    <a:pt x="4478" y="151"/>
                                    <a:pt x="4491" y="149"/>
                                  </a:cubicBezTo>
                                  <a:cubicBezTo>
                                    <a:pt x="4504" y="146"/>
                                    <a:pt x="4516" y="145"/>
                                    <a:pt x="4528" y="145"/>
                                  </a:cubicBezTo>
                                  <a:cubicBezTo>
                                    <a:pt x="4555" y="145"/>
                                    <a:pt x="4577" y="148"/>
                                    <a:pt x="4594" y="156"/>
                                  </a:cubicBezTo>
                                  <a:cubicBezTo>
                                    <a:pt x="4612" y="163"/>
                                    <a:pt x="4626" y="173"/>
                                    <a:pt x="4637" y="186"/>
                                  </a:cubicBezTo>
                                  <a:cubicBezTo>
                                    <a:pt x="4648" y="199"/>
                                    <a:pt x="4656" y="215"/>
                                    <a:pt x="4660" y="232"/>
                                  </a:cubicBezTo>
                                  <a:cubicBezTo>
                                    <a:pt x="4665" y="250"/>
                                    <a:pt x="4667" y="270"/>
                                    <a:pt x="4667" y="292"/>
                                  </a:cubicBezTo>
                                  <a:cubicBezTo>
                                    <a:pt x="4667" y="557"/>
                                    <a:pt x="4667" y="557"/>
                                    <a:pt x="4667" y="557"/>
                                  </a:cubicBezTo>
                                  <a:cubicBezTo>
                                    <a:pt x="4601" y="557"/>
                                    <a:pt x="4601" y="557"/>
                                    <a:pt x="4601" y="557"/>
                                  </a:cubicBezTo>
                                  <a:cubicBezTo>
                                    <a:pt x="4601" y="284"/>
                                    <a:pt x="4601" y="284"/>
                                    <a:pt x="4601" y="284"/>
                                  </a:cubicBezTo>
                                  <a:cubicBezTo>
                                    <a:pt x="4601" y="259"/>
                                    <a:pt x="4593" y="239"/>
                                    <a:pt x="4579" y="225"/>
                                  </a:cubicBezTo>
                                  <a:cubicBezTo>
                                    <a:pt x="4564" y="211"/>
                                    <a:pt x="4544" y="203"/>
                                    <a:pt x="4519" y="203"/>
                                  </a:cubicBezTo>
                                  <a:cubicBezTo>
                                    <a:pt x="4498" y="203"/>
                                    <a:pt x="4481" y="206"/>
                                    <a:pt x="4466" y="212"/>
                                  </a:cubicBezTo>
                                  <a:cubicBezTo>
                                    <a:pt x="4451" y="219"/>
                                    <a:pt x="4439" y="227"/>
                                    <a:pt x="4429" y="239"/>
                                  </a:cubicBezTo>
                                  <a:cubicBezTo>
                                    <a:pt x="4419" y="251"/>
                                    <a:pt x="4412" y="264"/>
                                    <a:pt x="4407" y="279"/>
                                  </a:cubicBezTo>
                                  <a:cubicBezTo>
                                    <a:pt x="4402" y="294"/>
                                    <a:pt x="4400" y="311"/>
                                    <a:pt x="4400" y="329"/>
                                  </a:cubicBezTo>
                                  <a:cubicBezTo>
                                    <a:pt x="4400" y="557"/>
                                    <a:pt x="4400" y="557"/>
                                    <a:pt x="4400" y="557"/>
                                  </a:cubicBezTo>
                                  <a:cubicBezTo>
                                    <a:pt x="4333" y="557"/>
                                    <a:pt x="4333" y="557"/>
                                    <a:pt x="4333" y="557"/>
                                  </a:cubicBezTo>
                                  <a:cubicBezTo>
                                    <a:pt x="4333" y="0"/>
                                    <a:pt x="4333" y="0"/>
                                    <a:pt x="4333" y="0"/>
                                  </a:cubicBezTo>
                                  <a:lnTo>
                                    <a:pt x="4400" y="0"/>
                                  </a:lnTo>
                                  <a:close/>
                                  <a:moveTo>
                                    <a:pt x="4260" y="154"/>
                                  </a:moveTo>
                                  <a:cubicBezTo>
                                    <a:pt x="4260" y="212"/>
                                    <a:pt x="4260" y="212"/>
                                    <a:pt x="4260" y="212"/>
                                  </a:cubicBezTo>
                                  <a:cubicBezTo>
                                    <a:pt x="4180" y="212"/>
                                    <a:pt x="4180" y="212"/>
                                    <a:pt x="4180" y="212"/>
                                  </a:cubicBezTo>
                                  <a:cubicBezTo>
                                    <a:pt x="4180" y="463"/>
                                    <a:pt x="4180" y="463"/>
                                    <a:pt x="4180" y="463"/>
                                  </a:cubicBezTo>
                                  <a:cubicBezTo>
                                    <a:pt x="4180" y="470"/>
                                    <a:pt x="4181" y="477"/>
                                    <a:pt x="4182" y="481"/>
                                  </a:cubicBezTo>
                                  <a:cubicBezTo>
                                    <a:pt x="4183" y="486"/>
                                    <a:pt x="4185" y="490"/>
                                    <a:pt x="4189" y="492"/>
                                  </a:cubicBezTo>
                                  <a:cubicBezTo>
                                    <a:pt x="4193" y="495"/>
                                    <a:pt x="4198" y="497"/>
                                    <a:pt x="4204" y="497"/>
                                  </a:cubicBezTo>
                                  <a:cubicBezTo>
                                    <a:pt x="4211" y="498"/>
                                    <a:pt x="4219" y="499"/>
                                    <a:pt x="4229" y="499"/>
                                  </a:cubicBezTo>
                                  <a:cubicBezTo>
                                    <a:pt x="4260" y="499"/>
                                    <a:pt x="4260" y="499"/>
                                    <a:pt x="4260" y="499"/>
                                  </a:cubicBezTo>
                                  <a:cubicBezTo>
                                    <a:pt x="4260" y="557"/>
                                    <a:pt x="4260" y="557"/>
                                    <a:pt x="4260" y="557"/>
                                  </a:cubicBezTo>
                                  <a:cubicBezTo>
                                    <a:pt x="4209" y="557"/>
                                    <a:pt x="4209" y="557"/>
                                    <a:pt x="4209" y="557"/>
                                  </a:cubicBezTo>
                                  <a:cubicBezTo>
                                    <a:pt x="4192" y="557"/>
                                    <a:pt x="4177" y="556"/>
                                    <a:pt x="4165" y="553"/>
                                  </a:cubicBezTo>
                                  <a:cubicBezTo>
                                    <a:pt x="4153" y="551"/>
                                    <a:pt x="4143" y="547"/>
                                    <a:pt x="4136" y="541"/>
                                  </a:cubicBezTo>
                                  <a:cubicBezTo>
                                    <a:pt x="4128" y="534"/>
                                    <a:pt x="4123" y="525"/>
                                    <a:pt x="4119" y="514"/>
                                  </a:cubicBezTo>
                                  <a:cubicBezTo>
                                    <a:pt x="4115" y="503"/>
                                    <a:pt x="4114" y="488"/>
                                    <a:pt x="4114" y="469"/>
                                  </a:cubicBezTo>
                                  <a:cubicBezTo>
                                    <a:pt x="4114" y="212"/>
                                    <a:pt x="4114" y="212"/>
                                    <a:pt x="4114" y="212"/>
                                  </a:cubicBezTo>
                                  <a:cubicBezTo>
                                    <a:pt x="4045" y="212"/>
                                    <a:pt x="4045" y="212"/>
                                    <a:pt x="4045" y="212"/>
                                  </a:cubicBezTo>
                                  <a:cubicBezTo>
                                    <a:pt x="4045" y="154"/>
                                    <a:pt x="4045" y="154"/>
                                    <a:pt x="4045" y="154"/>
                                  </a:cubicBezTo>
                                  <a:cubicBezTo>
                                    <a:pt x="4114" y="154"/>
                                    <a:pt x="4114" y="154"/>
                                    <a:pt x="4114" y="154"/>
                                  </a:cubicBezTo>
                                  <a:cubicBezTo>
                                    <a:pt x="4114" y="33"/>
                                    <a:pt x="4114" y="33"/>
                                    <a:pt x="4114" y="33"/>
                                  </a:cubicBezTo>
                                  <a:cubicBezTo>
                                    <a:pt x="4180" y="33"/>
                                    <a:pt x="4180" y="33"/>
                                    <a:pt x="4180" y="33"/>
                                  </a:cubicBezTo>
                                  <a:cubicBezTo>
                                    <a:pt x="4180" y="154"/>
                                    <a:pt x="4180" y="154"/>
                                    <a:pt x="4180" y="154"/>
                                  </a:cubicBezTo>
                                  <a:lnTo>
                                    <a:pt x="4260" y="154"/>
                                  </a:lnTo>
                                  <a:close/>
                                  <a:moveTo>
                                    <a:pt x="3738" y="531"/>
                                  </a:moveTo>
                                  <a:cubicBezTo>
                                    <a:pt x="3708" y="554"/>
                                    <a:pt x="3670" y="566"/>
                                    <a:pt x="3624" y="566"/>
                                  </a:cubicBezTo>
                                  <a:cubicBezTo>
                                    <a:pt x="3592" y="566"/>
                                    <a:pt x="3564" y="560"/>
                                    <a:pt x="3540" y="550"/>
                                  </a:cubicBezTo>
                                  <a:cubicBezTo>
                                    <a:pt x="3517" y="540"/>
                                    <a:pt x="3497" y="525"/>
                                    <a:pt x="3481" y="506"/>
                                  </a:cubicBezTo>
                                  <a:cubicBezTo>
                                    <a:pt x="3465" y="488"/>
                                    <a:pt x="3453" y="465"/>
                                    <a:pt x="3444" y="439"/>
                                  </a:cubicBezTo>
                                  <a:cubicBezTo>
                                    <a:pt x="3436" y="413"/>
                                    <a:pt x="3432" y="385"/>
                                    <a:pt x="3431" y="354"/>
                                  </a:cubicBezTo>
                                  <a:cubicBezTo>
                                    <a:pt x="3431" y="324"/>
                                    <a:pt x="3435" y="295"/>
                                    <a:pt x="3445" y="270"/>
                                  </a:cubicBezTo>
                                  <a:cubicBezTo>
                                    <a:pt x="3454" y="245"/>
                                    <a:pt x="3467" y="223"/>
                                    <a:pt x="3484" y="204"/>
                                  </a:cubicBezTo>
                                  <a:cubicBezTo>
                                    <a:pt x="3501" y="185"/>
                                    <a:pt x="3521" y="171"/>
                                    <a:pt x="3544" y="160"/>
                                  </a:cubicBezTo>
                                  <a:cubicBezTo>
                                    <a:pt x="3567" y="150"/>
                                    <a:pt x="3593" y="145"/>
                                    <a:pt x="3620" y="145"/>
                                  </a:cubicBezTo>
                                  <a:cubicBezTo>
                                    <a:pt x="3656" y="145"/>
                                    <a:pt x="3686" y="152"/>
                                    <a:pt x="3709" y="167"/>
                                  </a:cubicBezTo>
                                  <a:cubicBezTo>
                                    <a:pt x="3733" y="182"/>
                                    <a:pt x="3752" y="200"/>
                                    <a:pt x="3766" y="223"/>
                                  </a:cubicBezTo>
                                  <a:cubicBezTo>
                                    <a:pt x="3781" y="246"/>
                                    <a:pt x="3790" y="271"/>
                                    <a:pt x="3796" y="298"/>
                                  </a:cubicBezTo>
                                  <a:cubicBezTo>
                                    <a:pt x="3801" y="325"/>
                                    <a:pt x="3804" y="351"/>
                                    <a:pt x="3802" y="375"/>
                                  </a:cubicBezTo>
                                  <a:cubicBezTo>
                                    <a:pt x="3501" y="375"/>
                                    <a:pt x="3501" y="375"/>
                                    <a:pt x="3501" y="375"/>
                                  </a:cubicBezTo>
                                  <a:cubicBezTo>
                                    <a:pt x="3501" y="393"/>
                                    <a:pt x="3503" y="410"/>
                                    <a:pt x="3507" y="426"/>
                                  </a:cubicBezTo>
                                  <a:cubicBezTo>
                                    <a:pt x="3512" y="442"/>
                                    <a:pt x="3519" y="455"/>
                                    <a:pt x="3530" y="468"/>
                                  </a:cubicBezTo>
                                  <a:cubicBezTo>
                                    <a:pt x="3540" y="480"/>
                                    <a:pt x="3553" y="490"/>
                                    <a:pt x="3569" y="497"/>
                                  </a:cubicBezTo>
                                  <a:cubicBezTo>
                                    <a:pt x="3586" y="504"/>
                                    <a:pt x="3605" y="508"/>
                                    <a:pt x="3627" y="508"/>
                                  </a:cubicBezTo>
                                  <a:cubicBezTo>
                                    <a:pt x="3655" y="508"/>
                                    <a:pt x="3677" y="501"/>
                                    <a:pt x="3696" y="488"/>
                                  </a:cubicBezTo>
                                  <a:cubicBezTo>
                                    <a:pt x="3713" y="475"/>
                                    <a:pt x="3725" y="455"/>
                                    <a:pt x="3731" y="429"/>
                                  </a:cubicBezTo>
                                  <a:cubicBezTo>
                                    <a:pt x="3796" y="429"/>
                                    <a:pt x="3796" y="429"/>
                                    <a:pt x="3796" y="429"/>
                                  </a:cubicBezTo>
                                  <a:cubicBezTo>
                                    <a:pt x="3787" y="474"/>
                                    <a:pt x="3768" y="508"/>
                                    <a:pt x="3738" y="531"/>
                                  </a:cubicBezTo>
                                  <a:moveTo>
                                    <a:pt x="3722" y="273"/>
                                  </a:moveTo>
                                  <a:cubicBezTo>
                                    <a:pt x="3716" y="259"/>
                                    <a:pt x="3708" y="246"/>
                                    <a:pt x="3698" y="236"/>
                                  </a:cubicBezTo>
                                  <a:cubicBezTo>
                                    <a:pt x="3688" y="226"/>
                                    <a:pt x="3676" y="218"/>
                                    <a:pt x="3662" y="212"/>
                                  </a:cubicBezTo>
                                  <a:cubicBezTo>
                                    <a:pt x="3648" y="206"/>
                                    <a:pt x="3633" y="203"/>
                                    <a:pt x="3616" y="203"/>
                                  </a:cubicBezTo>
                                  <a:cubicBezTo>
                                    <a:pt x="3599" y="203"/>
                                    <a:pt x="3584" y="206"/>
                                    <a:pt x="3570" y="212"/>
                                  </a:cubicBezTo>
                                  <a:cubicBezTo>
                                    <a:pt x="3556" y="218"/>
                                    <a:pt x="3544" y="226"/>
                                    <a:pt x="3535" y="237"/>
                                  </a:cubicBezTo>
                                  <a:cubicBezTo>
                                    <a:pt x="3525" y="247"/>
                                    <a:pt x="3517" y="259"/>
                                    <a:pt x="3511" y="273"/>
                                  </a:cubicBezTo>
                                  <a:cubicBezTo>
                                    <a:pt x="3505" y="287"/>
                                    <a:pt x="3502" y="301"/>
                                    <a:pt x="3501" y="317"/>
                                  </a:cubicBezTo>
                                  <a:cubicBezTo>
                                    <a:pt x="3732" y="317"/>
                                    <a:pt x="3732" y="317"/>
                                    <a:pt x="3732" y="317"/>
                                  </a:cubicBezTo>
                                  <a:cubicBezTo>
                                    <a:pt x="3731" y="301"/>
                                    <a:pt x="3728" y="287"/>
                                    <a:pt x="3722" y="273"/>
                                  </a:cubicBezTo>
                                  <a:moveTo>
                                    <a:pt x="3275" y="224"/>
                                  </a:moveTo>
                                  <a:cubicBezTo>
                                    <a:pt x="3258" y="210"/>
                                    <a:pt x="3236" y="203"/>
                                    <a:pt x="3208" y="203"/>
                                  </a:cubicBezTo>
                                  <a:cubicBezTo>
                                    <a:pt x="3184" y="203"/>
                                    <a:pt x="3164" y="207"/>
                                    <a:pt x="3148" y="216"/>
                                  </a:cubicBezTo>
                                  <a:cubicBezTo>
                                    <a:pt x="3132" y="225"/>
                                    <a:pt x="3119" y="237"/>
                                    <a:pt x="3109" y="252"/>
                                  </a:cubicBezTo>
                                  <a:cubicBezTo>
                                    <a:pt x="3100" y="266"/>
                                    <a:pt x="3093" y="283"/>
                                    <a:pt x="3089" y="302"/>
                                  </a:cubicBezTo>
                                  <a:cubicBezTo>
                                    <a:pt x="3085" y="321"/>
                                    <a:pt x="3082" y="340"/>
                                    <a:pt x="3082" y="361"/>
                                  </a:cubicBezTo>
                                  <a:cubicBezTo>
                                    <a:pt x="3082" y="379"/>
                                    <a:pt x="3085" y="398"/>
                                    <a:pt x="3089" y="415"/>
                                  </a:cubicBezTo>
                                  <a:cubicBezTo>
                                    <a:pt x="3094" y="433"/>
                                    <a:pt x="3100" y="448"/>
                                    <a:pt x="3110" y="462"/>
                                  </a:cubicBezTo>
                                  <a:cubicBezTo>
                                    <a:pt x="3119" y="476"/>
                                    <a:pt x="3131" y="487"/>
                                    <a:pt x="3146" y="495"/>
                                  </a:cubicBezTo>
                                  <a:cubicBezTo>
                                    <a:pt x="3161" y="504"/>
                                    <a:pt x="3179" y="508"/>
                                    <a:pt x="3200" y="508"/>
                                  </a:cubicBezTo>
                                  <a:cubicBezTo>
                                    <a:pt x="3233" y="508"/>
                                    <a:pt x="3259" y="499"/>
                                    <a:pt x="3277" y="482"/>
                                  </a:cubicBezTo>
                                  <a:cubicBezTo>
                                    <a:pt x="3296" y="465"/>
                                    <a:pt x="3307" y="441"/>
                                    <a:pt x="3311" y="410"/>
                                  </a:cubicBezTo>
                                  <a:cubicBezTo>
                                    <a:pt x="3379" y="410"/>
                                    <a:pt x="3379" y="410"/>
                                    <a:pt x="3379" y="410"/>
                                  </a:cubicBezTo>
                                  <a:cubicBezTo>
                                    <a:pt x="3371" y="460"/>
                                    <a:pt x="3353" y="498"/>
                                    <a:pt x="3323" y="525"/>
                                  </a:cubicBezTo>
                                  <a:cubicBezTo>
                                    <a:pt x="3293" y="552"/>
                                    <a:pt x="3252" y="566"/>
                                    <a:pt x="3201" y="566"/>
                                  </a:cubicBezTo>
                                  <a:cubicBezTo>
                                    <a:pt x="3170" y="566"/>
                                    <a:pt x="3143" y="560"/>
                                    <a:pt x="3119" y="551"/>
                                  </a:cubicBezTo>
                                  <a:cubicBezTo>
                                    <a:pt x="3096" y="541"/>
                                    <a:pt x="3076" y="527"/>
                                    <a:pt x="3060" y="509"/>
                                  </a:cubicBezTo>
                                  <a:cubicBezTo>
                                    <a:pt x="3045" y="490"/>
                                    <a:pt x="3033" y="469"/>
                                    <a:pt x="3024" y="444"/>
                                  </a:cubicBezTo>
                                  <a:cubicBezTo>
                                    <a:pt x="3016" y="418"/>
                                    <a:pt x="3012" y="391"/>
                                    <a:pt x="3012" y="361"/>
                                  </a:cubicBezTo>
                                  <a:cubicBezTo>
                                    <a:pt x="3012" y="330"/>
                                    <a:pt x="3016" y="302"/>
                                    <a:pt x="3024" y="276"/>
                                  </a:cubicBezTo>
                                  <a:cubicBezTo>
                                    <a:pt x="3032" y="250"/>
                                    <a:pt x="3044" y="227"/>
                                    <a:pt x="3059" y="207"/>
                                  </a:cubicBezTo>
                                  <a:cubicBezTo>
                                    <a:pt x="3075" y="188"/>
                                    <a:pt x="3095" y="173"/>
                                    <a:pt x="3119" y="161"/>
                                  </a:cubicBezTo>
                                  <a:cubicBezTo>
                                    <a:pt x="3143" y="150"/>
                                    <a:pt x="3171" y="145"/>
                                    <a:pt x="3203" y="145"/>
                                  </a:cubicBezTo>
                                  <a:cubicBezTo>
                                    <a:pt x="3225" y="145"/>
                                    <a:pt x="3247" y="148"/>
                                    <a:pt x="3267" y="153"/>
                                  </a:cubicBezTo>
                                  <a:cubicBezTo>
                                    <a:pt x="3287" y="158"/>
                                    <a:pt x="3305" y="167"/>
                                    <a:pt x="3320" y="178"/>
                                  </a:cubicBezTo>
                                  <a:cubicBezTo>
                                    <a:pt x="3335" y="190"/>
                                    <a:pt x="3348" y="204"/>
                                    <a:pt x="3358" y="221"/>
                                  </a:cubicBezTo>
                                  <a:cubicBezTo>
                                    <a:pt x="3367" y="239"/>
                                    <a:pt x="3374" y="259"/>
                                    <a:pt x="3376" y="284"/>
                                  </a:cubicBezTo>
                                  <a:cubicBezTo>
                                    <a:pt x="3308" y="284"/>
                                    <a:pt x="3308" y="284"/>
                                    <a:pt x="3308" y="284"/>
                                  </a:cubicBezTo>
                                  <a:cubicBezTo>
                                    <a:pt x="3303" y="258"/>
                                    <a:pt x="3292" y="238"/>
                                    <a:pt x="3275" y="224"/>
                                  </a:cubicBezTo>
                                  <a:moveTo>
                                    <a:pt x="2663" y="154"/>
                                  </a:moveTo>
                                  <a:cubicBezTo>
                                    <a:pt x="2663" y="218"/>
                                    <a:pt x="2663" y="218"/>
                                    <a:pt x="2663" y="218"/>
                                  </a:cubicBezTo>
                                  <a:cubicBezTo>
                                    <a:pt x="2665" y="218"/>
                                    <a:pt x="2665" y="218"/>
                                    <a:pt x="2665" y="218"/>
                                  </a:cubicBezTo>
                                  <a:cubicBezTo>
                                    <a:pt x="2692" y="169"/>
                                    <a:pt x="2736" y="145"/>
                                    <a:pt x="2796" y="145"/>
                                  </a:cubicBezTo>
                                  <a:cubicBezTo>
                                    <a:pt x="2822" y="145"/>
                                    <a:pt x="2844" y="148"/>
                                    <a:pt x="2862" y="156"/>
                                  </a:cubicBezTo>
                                  <a:cubicBezTo>
                                    <a:pt x="2880" y="163"/>
                                    <a:pt x="2894" y="173"/>
                                    <a:pt x="2905" y="186"/>
                                  </a:cubicBezTo>
                                  <a:cubicBezTo>
                                    <a:pt x="2916" y="199"/>
                                    <a:pt x="2923" y="215"/>
                                    <a:pt x="2928" y="232"/>
                                  </a:cubicBezTo>
                                  <a:cubicBezTo>
                                    <a:pt x="2932" y="250"/>
                                    <a:pt x="2934" y="270"/>
                                    <a:pt x="2934" y="292"/>
                                  </a:cubicBezTo>
                                  <a:cubicBezTo>
                                    <a:pt x="2934" y="557"/>
                                    <a:pt x="2934" y="557"/>
                                    <a:pt x="2934" y="557"/>
                                  </a:cubicBezTo>
                                  <a:cubicBezTo>
                                    <a:pt x="2868" y="557"/>
                                    <a:pt x="2868" y="557"/>
                                    <a:pt x="2868" y="557"/>
                                  </a:cubicBezTo>
                                  <a:cubicBezTo>
                                    <a:pt x="2868" y="284"/>
                                    <a:pt x="2868" y="284"/>
                                    <a:pt x="2868" y="284"/>
                                  </a:cubicBezTo>
                                  <a:cubicBezTo>
                                    <a:pt x="2868" y="259"/>
                                    <a:pt x="2861" y="239"/>
                                    <a:pt x="2846" y="225"/>
                                  </a:cubicBezTo>
                                  <a:cubicBezTo>
                                    <a:pt x="2832" y="211"/>
                                    <a:pt x="2812" y="203"/>
                                    <a:pt x="2786" y="203"/>
                                  </a:cubicBezTo>
                                  <a:cubicBezTo>
                                    <a:pt x="2766" y="203"/>
                                    <a:pt x="2749" y="206"/>
                                    <a:pt x="2734" y="212"/>
                                  </a:cubicBezTo>
                                  <a:cubicBezTo>
                                    <a:pt x="2719" y="219"/>
                                    <a:pt x="2707" y="227"/>
                                    <a:pt x="2697" y="239"/>
                                  </a:cubicBezTo>
                                  <a:cubicBezTo>
                                    <a:pt x="2687" y="251"/>
                                    <a:pt x="2680" y="264"/>
                                    <a:pt x="2675" y="279"/>
                                  </a:cubicBezTo>
                                  <a:cubicBezTo>
                                    <a:pt x="2670" y="294"/>
                                    <a:pt x="2667" y="311"/>
                                    <a:pt x="2667" y="329"/>
                                  </a:cubicBezTo>
                                  <a:cubicBezTo>
                                    <a:pt x="2667" y="557"/>
                                    <a:pt x="2667" y="557"/>
                                    <a:pt x="2667" y="557"/>
                                  </a:cubicBezTo>
                                  <a:cubicBezTo>
                                    <a:pt x="2601" y="557"/>
                                    <a:pt x="2601" y="557"/>
                                    <a:pt x="2601" y="557"/>
                                  </a:cubicBezTo>
                                  <a:cubicBezTo>
                                    <a:pt x="2601" y="154"/>
                                    <a:pt x="2601" y="154"/>
                                    <a:pt x="2601" y="154"/>
                                  </a:cubicBezTo>
                                  <a:lnTo>
                                    <a:pt x="2663" y="154"/>
                                  </a:lnTo>
                                  <a:close/>
                                  <a:moveTo>
                                    <a:pt x="2468" y="531"/>
                                  </a:moveTo>
                                  <a:cubicBezTo>
                                    <a:pt x="2438" y="554"/>
                                    <a:pt x="2400" y="566"/>
                                    <a:pt x="2354" y="566"/>
                                  </a:cubicBezTo>
                                  <a:cubicBezTo>
                                    <a:pt x="2322" y="566"/>
                                    <a:pt x="2294" y="560"/>
                                    <a:pt x="2270" y="550"/>
                                  </a:cubicBezTo>
                                  <a:cubicBezTo>
                                    <a:pt x="2247" y="540"/>
                                    <a:pt x="2227" y="525"/>
                                    <a:pt x="2210" y="506"/>
                                  </a:cubicBezTo>
                                  <a:cubicBezTo>
                                    <a:pt x="2194" y="488"/>
                                    <a:pt x="2182" y="465"/>
                                    <a:pt x="2174" y="439"/>
                                  </a:cubicBezTo>
                                  <a:cubicBezTo>
                                    <a:pt x="2166" y="413"/>
                                    <a:pt x="2162" y="385"/>
                                    <a:pt x="2161" y="354"/>
                                  </a:cubicBezTo>
                                  <a:cubicBezTo>
                                    <a:pt x="2161" y="324"/>
                                    <a:pt x="2165" y="295"/>
                                    <a:pt x="2175" y="270"/>
                                  </a:cubicBezTo>
                                  <a:cubicBezTo>
                                    <a:pt x="2184" y="245"/>
                                    <a:pt x="2197" y="223"/>
                                    <a:pt x="2214" y="204"/>
                                  </a:cubicBezTo>
                                  <a:cubicBezTo>
                                    <a:pt x="2231" y="185"/>
                                    <a:pt x="2251" y="171"/>
                                    <a:pt x="2274" y="160"/>
                                  </a:cubicBezTo>
                                  <a:cubicBezTo>
                                    <a:pt x="2297" y="150"/>
                                    <a:pt x="2323" y="145"/>
                                    <a:pt x="2350" y="145"/>
                                  </a:cubicBezTo>
                                  <a:cubicBezTo>
                                    <a:pt x="2386" y="145"/>
                                    <a:pt x="2416" y="152"/>
                                    <a:pt x="2439" y="167"/>
                                  </a:cubicBezTo>
                                  <a:cubicBezTo>
                                    <a:pt x="2463" y="182"/>
                                    <a:pt x="2482" y="200"/>
                                    <a:pt x="2496" y="223"/>
                                  </a:cubicBezTo>
                                  <a:cubicBezTo>
                                    <a:pt x="2510" y="246"/>
                                    <a:pt x="2520" y="271"/>
                                    <a:pt x="2526" y="298"/>
                                  </a:cubicBezTo>
                                  <a:cubicBezTo>
                                    <a:pt x="2531" y="325"/>
                                    <a:pt x="2533" y="351"/>
                                    <a:pt x="2532" y="375"/>
                                  </a:cubicBezTo>
                                  <a:cubicBezTo>
                                    <a:pt x="2231" y="375"/>
                                    <a:pt x="2231" y="375"/>
                                    <a:pt x="2231" y="375"/>
                                  </a:cubicBezTo>
                                  <a:cubicBezTo>
                                    <a:pt x="2230" y="393"/>
                                    <a:pt x="2232" y="410"/>
                                    <a:pt x="2237" y="426"/>
                                  </a:cubicBezTo>
                                  <a:cubicBezTo>
                                    <a:pt x="2242" y="442"/>
                                    <a:pt x="2249" y="455"/>
                                    <a:pt x="2260" y="468"/>
                                  </a:cubicBezTo>
                                  <a:cubicBezTo>
                                    <a:pt x="2270" y="480"/>
                                    <a:pt x="2283" y="490"/>
                                    <a:pt x="2299" y="497"/>
                                  </a:cubicBezTo>
                                  <a:cubicBezTo>
                                    <a:pt x="2316" y="504"/>
                                    <a:pt x="2334" y="508"/>
                                    <a:pt x="2356" y="508"/>
                                  </a:cubicBezTo>
                                  <a:cubicBezTo>
                                    <a:pt x="2384" y="508"/>
                                    <a:pt x="2407" y="501"/>
                                    <a:pt x="2425" y="488"/>
                                  </a:cubicBezTo>
                                  <a:cubicBezTo>
                                    <a:pt x="2443" y="475"/>
                                    <a:pt x="2455" y="455"/>
                                    <a:pt x="2461" y="429"/>
                                  </a:cubicBezTo>
                                  <a:cubicBezTo>
                                    <a:pt x="2526" y="429"/>
                                    <a:pt x="2526" y="429"/>
                                    <a:pt x="2526" y="429"/>
                                  </a:cubicBezTo>
                                  <a:cubicBezTo>
                                    <a:pt x="2517" y="474"/>
                                    <a:pt x="2498" y="508"/>
                                    <a:pt x="2468" y="531"/>
                                  </a:cubicBezTo>
                                  <a:moveTo>
                                    <a:pt x="2452" y="273"/>
                                  </a:moveTo>
                                  <a:cubicBezTo>
                                    <a:pt x="2446" y="259"/>
                                    <a:pt x="2438" y="246"/>
                                    <a:pt x="2428" y="236"/>
                                  </a:cubicBezTo>
                                  <a:cubicBezTo>
                                    <a:pt x="2417" y="226"/>
                                    <a:pt x="2406" y="218"/>
                                    <a:pt x="2392" y="212"/>
                                  </a:cubicBezTo>
                                  <a:cubicBezTo>
                                    <a:pt x="2378" y="206"/>
                                    <a:pt x="2363" y="203"/>
                                    <a:pt x="2346" y="203"/>
                                  </a:cubicBezTo>
                                  <a:cubicBezTo>
                                    <a:pt x="2329" y="203"/>
                                    <a:pt x="2314" y="206"/>
                                    <a:pt x="2300" y="212"/>
                                  </a:cubicBezTo>
                                  <a:cubicBezTo>
                                    <a:pt x="2286" y="218"/>
                                    <a:pt x="2274" y="226"/>
                                    <a:pt x="2264" y="237"/>
                                  </a:cubicBezTo>
                                  <a:cubicBezTo>
                                    <a:pt x="2254" y="247"/>
                                    <a:pt x="2247" y="259"/>
                                    <a:pt x="2241" y="273"/>
                                  </a:cubicBezTo>
                                  <a:cubicBezTo>
                                    <a:pt x="2235" y="287"/>
                                    <a:pt x="2232" y="301"/>
                                    <a:pt x="2231" y="317"/>
                                  </a:cubicBezTo>
                                  <a:cubicBezTo>
                                    <a:pt x="2462" y="317"/>
                                    <a:pt x="2462" y="317"/>
                                    <a:pt x="2462" y="317"/>
                                  </a:cubicBezTo>
                                  <a:cubicBezTo>
                                    <a:pt x="2461" y="301"/>
                                    <a:pt x="2458" y="287"/>
                                    <a:pt x="2452" y="273"/>
                                  </a:cubicBezTo>
                                  <a:moveTo>
                                    <a:pt x="2080" y="557"/>
                                  </a:moveTo>
                                  <a:cubicBezTo>
                                    <a:pt x="2013" y="557"/>
                                    <a:pt x="2013" y="557"/>
                                    <a:pt x="2013" y="557"/>
                                  </a:cubicBezTo>
                                  <a:cubicBezTo>
                                    <a:pt x="2013" y="154"/>
                                    <a:pt x="2013" y="154"/>
                                    <a:pt x="2013" y="154"/>
                                  </a:cubicBezTo>
                                  <a:cubicBezTo>
                                    <a:pt x="2080" y="154"/>
                                    <a:pt x="2080" y="154"/>
                                    <a:pt x="2080" y="154"/>
                                  </a:cubicBezTo>
                                  <a:lnTo>
                                    <a:pt x="2080" y="557"/>
                                  </a:lnTo>
                                  <a:close/>
                                  <a:moveTo>
                                    <a:pt x="2013" y="0"/>
                                  </a:moveTo>
                                  <a:cubicBezTo>
                                    <a:pt x="2080" y="0"/>
                                    <a:pt x="2080" y="0"/>
                                    <a:pt x="2080" y="0"/>
                                  </a:cubicBezTo>
                                  <a:cubicBezTo>
                                    <a:pt x="2080" y="82"/>
                                    <a:pt x="2080" y="82"/>
                                    <a:pt x="2080" y="82"/>
                                  </a:cubicBezTo>
                                  <a:cubicBezTo>
                                    <a:pt x="2013" y="82"/>
                                    <a:pt x="2013" y="82"/>
                                    <a:pt x="2013" y="82"/>
                                  </a:cubicBezTo>
                                  <a:lnTo>
                                    <a:pt x="2013" y="0"/>
                                  </a:lnTo>
                                  <a:close/>
                                  <a:moveTo>
                                    <a:pt x="1810" y="154"/>
                                  </a:moveTo>
                                  <a:cubicBezTo>
                                    <a:pt x="1810" y="239"/>
                                    <a:pt x="1810" y="239"/>
                                    <a:pt x="1810" y="239"/>
                                  </a:cubicBezTo>
                                  <a:cubicBezTo>
                                    <a:pt x="1812" y="239"/>
                                    <a:pt x="1812" y="239"/>
                                    <a:pt x="1812" y="239"/>
                                  </a:cubicBezTo>
                                  <a:cubicBezTo>
                                    <a:pt x="1828" y="206"/>
                                    <a:pt x="1847" y="182"/>
                                    <a:pt x="1871" y="167"/>
                                  </a:cubicBezTo>
                                  <a:cubicBezTo>
                                    <a:pt x="1894" y="151"/>
                                    <a:pt x="1924" y="144"/>
                                    <a:pt x="1960" y="145"/>
                                  </a:cubicBezTo>
                                  <a:cubicBezTo>
                                    <a:pt x="1960" y="215"/>
                                    <a:pt x="1960" y="215"/>
                                    <a:pt x="1960" y="215"/>
                                  </a:cubicBezTo>
                                  <a:cubicBezTo>
                                    <a:pt x="1933" y="215"/>
                                    <a:pt x="1910" y="218"/>
                                    <a:pt x="1892" y="226"/>
                                  </a:cubicBezTo>
                                  <a:cubicBezTo>
                                    <a:pt x="1873" y="233"/>
                                    <a:pt x="1858" y="244"/>
                                    <a:pt x="1846" y="258"/>
                                  </a:cubicBezTo>
                                  <a:cubicBezTo>
                                    <a:pt x="1835" y="272"/>
                                    <a:pt x="1827" y="289"/>
                                    <a:pt x="1822" y="309"/>
                                  </a:cubicBezTo>
                                  <a:cubicBezTo>
                                    <a:pt x="1816" y="329"/>
                                    <a:pt x="1814" y="352"/>
                                    <a:pt x="1814" y="378"/>
                                  </a:cubicBezTo>
                                  <a:cubicBezTo>
                                    <a:pt x="1814" y="557"/>
                                    <a:pt x="1814" y="557"/>
                                    <a:pt x="1814" y="557"/>
                                  </a:cubicBezTo>
                                  <a:cubicBezTo>
                                    <a:pt x="1748" y="557"/>
                                    <a:pt x="1748" y="557"/>
                                    <a:pt x="1748" y="557"/>
                                  </a:cubicBezTo>
                                  <a:cubicBezTo>
                                    <a:pt x="1748" y="154"/>
                                    <a:pt x="1748" y="154"/>
                                    <a:pt x="1748" y="154"/>
                                  </a:cubicBezTo>
                                  <a:lnTo>
                                    <a:pt x="1810" y="154"/>
                                  </a:lnTo>
                                  <a:close/>
                                  <a:moveTo>
                                    <a:pt x="1617" y="531"/>
                                  </a:moveTo>
                                  <a:cubicBezTo>
                                    <a:pt x="1586" y="554"/>
                                    <a:pt x="1549" y="566"/>
                                    <a:pt x="1503" y="566"/>
                                  </a:cubicBezTo>
                                  <a:cubicBezTo>
                                    <a:pt x="1471" y="566"/>
                                    <a:pt x="1443" y="560"/>
                                    <a:pt x="1419" y="550"/>
                                  </a:cubicBezTo>
                                  <a:cubicBezTo>
                                    <a:pt x="1395" y="540"/>
                                    <a:pt x="1376" y="525"/>
                                    <a:pt x="1359" y="506"/>
                                  </a:cubicBezTo>
                                  <a:cubicBezTo>
                                    <a:pt x="1343" y="488"/>
                                    <a:pt x="1331" y="465"/>
                                    <a:pt x="1323" y="439"/>
                                  </a:cubicBezTo>
                                  <a:cubicBezTo>
                                    <a:pt x="1315" y="413"/>
                                    <a:pt x="1311" y="385"/>
                                    <a:pt x="1310" y="354"/>
                                  </a:cubicBezTo>
                                  <a:cubicBezTo>
                                    <a:pt x="1310" y="324"/>
                                    <a:pt x="1314" y="295"/>
                                    <a:pt x="1324" y="270"/>
                                  </a:cubicBezTo>
                                  <a:cubicBezTo>
                                    <a:pt x="1333" y="245"/>
                                    <a:pt x="1346" y="223"/>
                                    <a:pt x="1363" y="204"/>
                                  </a:cubicBezTo>
                                  <a:cubicBezTo>
                                    <a:pt x="1380" y="185"/>
                                    <a:pt x="1400" y="171"/>
                                    <a:pt x="1423" y="160"/>
                                  </a:cubicBezTo>
                                  <a:cubicBezTo>
                                    <a:pt x="1446" y="150"/>
                                    <a:pt x="1472" y="145"/>
                                    <a:pt x="1499" y="145"/>
                                  </a:cubicBezTo>
                                  <a:cubicBezTo>
                                    <a:pt x="1535" y="145"/>
                                    <a:pt x="1564" y="152"/>
                                    <a:pt x="1588" y="167"/>
                                  </a:cubicBezTo>
                                  <a:cubicBezTo>
                                    <a:pt x="1612" y="182"/>
                                    <a:pt x="1631" y="200"/>
                                    <a:pt x="1645" y="223"/>
                                  </a:cubicBezTo>
                                  <a:cubicBezTo>
                                    <a:pt x="1659" y="246"/>
                                    <a:pt x="1669" y="271"/>
                                    <a:pt x="1675" y="298"/>
                                  </a:cubicBezTo>
                                  <a:cubicBezTo>
                                    <a:pt x="1680" y="325"/>
                                    <a:pt x="1682" y="351"/>
                                    <a:pt x="1681" y="375"/>
                                  </a:cubicBezTo>
                                  <a:cubicBezTo>
                                    <a:pt x="1380" y="375"/>
                                    <a:pt x="1380" y="375"/>
                                    <a:pt x="1380" y="375"/>
                                  </a:cubicBezTo>
                                  <a:cubicBezTo>
                                    <a:pt x="1379" y="393"/>
                                    <a:pt x="1381" y="410"/>
                                    <a:pt x="1386" y="426"/>
                                  </a:cubicBezTo>
                                  <a:cubicBezTo>
                                    <a:pt x="1391" y="442"/>
                                    <a:pt x="1398" y="455"/>
                                    <a:pt x="1409" y="468"/>
                                  </a:cubicBezTo>
                                  <a:cubicBezTo>
                                    <a:pt x="1419" y="480"/>
                                    <a:pt x="1432" y="490"/>
                                    <a:pt x="1448" y="497"/>
                                  </a:cubicBezTo>
                                  <a:cubicBezTo>
                                    <a:pt x="1464" y="504"/>
                                    <a:pt x="1484" y="508"/>
                                    <a:pt x="1505" y="508"/>
                                  </a:cubicBezTo>
                                  <a:cubicBezTo>
                                    <a:pt x="1533" y="508"/>
                                    <a:pt x="1556" y="501"/>
                                    <a:pt x="1574" y="488"/>
                                  </a:cubicBezTo>
                                  <a:cubicBezTo>
                                    <a:pt x="1592" y="475"/>
                                    <a:pt x="1604" y="455"/>
                                    <a:pt x="1610" y="429"/>
                                  </a:cubicBezTo>
                                  <a:cubicBezTo>
                                    <a:pt x="1675" y="429"/>
                                    <a:pt x="1675" y="429"/>
                                    <a:pt x="1675" y="429"/>
                                  </a:cubicBezTo>
                                  <a:cubicBezTo>
                                    <a:pt x="1666" y="474"/>
                                    <a:pt x="1647" y="508"/>
                                    <a:pt x="1617" y="531"/>
                                  </a:cubicBezTo>
                                  <a:moveTo>
                                    <a:pt x="1601" y="273"/>
                                  </a:moveTo>
                                  <a:cubicBezTo>
                                    <a:pt x="1595" y="259"/>
                                    <a:pt x="1587" y="246"/>
                                    <a:pt x="1576" y="236"/>
                                  </a:cubicBezTo>
                                  <a:cubicBezTo>
                                    <a:pt x="1566" y="226"/>
                                    <a:pt x="1554" y="218"/>
                                    <a:pt x="1541" y="212"/>
                                  </a:cubicBezTo>
                                  <a:cubicBezTo>
                                    <a:pt x="1527" y="206"/>
                                    <a:pt x="1512" y="203"/>
                                    <a:pt x="1495" y="203"/>
                                  </a:cubicBezTo>
                                  <a:cubicBezTo>
                                    <a:pt x="1478" y="203"/>
                                    <a:pt x="1462" y="206"/>
                                    <a:pt x="1449" y="212"/>
                                  </a:cubicBezTo>
                                  <a:cubicBezTo>
                                    <a:pt x="1435" y="218"/>
                                    <a:pt x="1423" y="226"/>
                                    <a:pt x="1413" y="237"/>
                                  </a:cubicBezTo>
                                  <a:cubicBezTo>
                                    <a:pt x="1403" y="247"/>
                                    <a:pt x="1395" y="259"/>
                                    <a:pt x="1390" y="273"/>
                                  </a:cubicBezTo>
                                  <a:cubicBezTo>
                                    <a:pt x="1384" y="287"/>
                                    <a:pt x="1381" y="301"/>
                                    <a:pt x="1380" y="317"/>
                                  </a:cubicBezTo>
                                  <a:cubicBezTo>
                                    <a:pt x="1611" y="317"/>
                                    <a:pt x="1611" y="317"/>
                                    <a:pt x="1611" y="317"/>
                                  </a:cubicBezTo>
                                  <a:cubicBezTo>
                                    <a:pt x="1610" y="301"/>
                                    <a:pt x="1607" y="287"/>
                                    <a:pt x="1601" y="273"/>
                                  </a:cubicBezTo>
                                  <a:moveTo>
                                    <a:pt x="1176" y="297"/>
                                  </a:moveTo>
                                  <a:cubicBezTo>
                                    <a:pt x="1171" y="279"/>
                                    <a:pt x="1164" y="263"/>
                                    <a:pt x="1154" y="249"/>
                                  </a:cubicBezTo>
                                  <a:cubicBezTo>
                                    <a:pt x="1143" y="235"/>
                                    <a:pt x="1130" y="224"/>
                                    <a:pt x="1114" y="216"/>
                                  </a:cubicBezTo>
                                  <a:cubicBezTo>
                                    <a:pt x="1099" y="207"/>
                                    <a:pt x="1080" y="203"/>
                                    <a:pt x="1059" y="203"/>
                                  </a:cubicBezTo>
                                  <a:cubicBezTo>
                                    <a:pt x="1036" y="203"/>
                                    <a:pt x="1017" y="207"/>
                                    <a:pt x="1002" y="216"/>
                                  </a:cubicBezTo>
                                  <a:cubicBezTo>
                                    <a:pt x="986" y="225"/>
                                    <a:pt x="973" y="237"/>
                                    <a:pt x="964" y="251"/>
                                  </a:cubicBezTo>
                                  <a:cubicBezTo>
                                    <a:pt x="954" y="265"/>
                                    <a:pt x="947" y="282"/>
                                    <a:pt x="942" y="300"/>
                                  </a:cubicBezTo>
                                  <a:cubicBezTo>
                                    <a:pt x="938" y="318"/>
                                    <a:pt x="936" y="336"/>
                                    <a:pt x="936" y="355"/>
                                  </a:cubicBezTo>
                                  <a:cubicBezTo>
                                    <a:pt x="936" y="375"/>
                                    <a:pt x="938" y="394"/>
                                    <a:pt x="943" y="412"/>
                                  </a:cubicBezTo>
                                  <a:cubicBezTo>
                                    <a:pt x="947" y="431"/>
                                    <a:pt x="955" y="447"/>
                                    <a:pt x="965" y="461"/>
                                  </a:cubicBezTo>
                                  <a:cubicBezTo>
                                    <a:pt x="975" y="475"/>
                                    <a:pt x="988" y="486"/>
                                    <a:pt x="1004" y="495"/>
                                  </a:cubicBezTo>
                                  <a:cubicBezTo>
                                    <a:pt x="1020" y="504"/>
                                    <a:pt x="1040" y="508"/>
                                    <a:pt x="1063" y="508"/>
                                  </a:cubicBezTo>
                                  <a:cubicBezTo>
                                    <a:pt x="1086" y="508"/>
                                    <a:pt x="1105" y="503"/>
                                    <a:pt x="1120" y="495"/>
                                  </a:cubicBezTo>
                                  <a:cubicBezTo>
                                    <a:pt x="1135" y="486"/>
                                    <a:pt x="1148" y="474"/>
                                    <a:pt x="1157" y="460"/>
                                  </a:cubicBezTo>
                                  <a:cubicBezTo>
                                    <a:pt x="1166" y="445"/>
                                    <a:pt x="1173" y="428"/>
                                    <a:pt x="1177" y="410"/>
                                  </a:cubicBezTo>
                                  <a:cubicBezTo>
                                    <a:pt x="1181" y="391"/>
                                    <a:pt x="1183" y="372"/>
                                    <a:pt x="1183" y="352"/>
                                  </a:cubicBezTo>
                                  <a:cubicBezTo>
                                    <a:pt x="1183" y="333"/>
                                    <a:pt x="1181" y="315"/>
                                    <a:pt x="1176" y="297"/>
                                  </a:cubicBezTo>
                                  <a:moveTo>
                                    <a:pt x="938" y="154"/>
                                  </a:moveTo>
                                  <a:cubicBezTo>
                                    <a:pt x="938" y="209"/>
                                    <a:pt x="938" y="209"/>
                                    <a:pt x="938" y="209"/>
                                  </a:cubicBezTo>
                                  <a:cubicBezTo>
                                    <a:pt x="939" y="209"/>
                                    <a:pt x="939" y="209"/>
                                    <a:pt x="939" y="209"/>
                                  </a:cubicBezTo>
                                  <a:cubicBezTo>
                                    <a:pt x="950" y="186"/>
                                    <a:pt x="968" y="170"/>
                                    <a:pt x="991" y="160"/>
                                  </a:cubicBezTo>
                                  <a:cubicBezTo>
                                    <a:pt x="1014" y="150"/>
                                    <a:pt x="1040" y="145"/>
                                    <a:pt x="1068" y="145"/>
                                  </a:cubicBezTo>
                                  <a:cubicBezTo>
                                    <a:pt x="1099" y="145"/>
                                    <a:pt x="1126" y="150"/>
                                    <a:pt x="1149" y="162"/>
                                  </a:cubicBezTo>
                                  <a:cubicBezTo>
                                    <a:pt x="1173" y="173"/>
                                    <a:pt x="1192" y="189"/>
                                    <a:pt x="1207" y="208"/>
                                  </a:cubicBezTo>
                                  <a:cubicBezTo>
                                    <a:pt x="1223" y="228"/>
                                    <a:pt x="1234" y="250"/>
                                    <a:pt x="1242" y="276"/>
                                  </a:cubicBezTo>
                                  <a:cubicBezTo>
                                    <a:pt x="1250" y="301"/>
                                    <a:pt x="1254" y="328"/>
                                    <a:pt x="1254" y="357"/>
                                  </a:cubicBezTo>
                                  <a:cubicBezTo>
                                    <a:pt x="1254" y="385"/>
                                    <a:pt x="1250" y="412"/>
                                    <a:pt x="1242" y="438"/>
                                  </a:cubicBezTo>
                                  <a:cubicBezTo>
                                    <a:pt x="1235" y="463"/>
                                    <a:pt x="1223" y="485"/>
                                    <a:pt x="1208" y="504"/>
                                  </a:cubicBezTo>
                                  <a:cubicBezTo>
                                    <a:pt x="1193" y="523"/>
                                    <a:pt x="1173" y="538"/>
                                    <a:pt x="1150" y="549"/>
                                  </a:cubicBezTo>
                                  <a:cubicBezTo>
                                    <a:pt x="1127" y="560"/>
                                    <a:pt x="1100" y="566"/>
                                    <a:pt x="1070" y="566"/>
                                  </a:cubicBezTo>
                                  <a:cubicBezTo>
                                    <a:pt x="1060" y="566"/>
                                    <a:pt x="1049" y="564"/>
                                    <a:pt x="1037" y="562"/>
                                  </a:cubicBezTo>
                                  <a:cubicBezTo>
                                    <a:pt x="1024" y="560"/>
                                    <a:pt x="1012" y="557"/>
                                    <a:pt x="1000" y="552"/>
                                  </a:cubicBezTo>
                                  <a:cubicBezTo>
                                    <a:pt x="988" y="548"/>
                                    <a:pt x="977" y="541"/>
                                    <a:pt x="966" y="533"/>
                                  </a:cubicBezTo>
                                  <a:cubicBezTo>
                                    <a:pt x="956" y="525"/>
                                    <a:pt x="947" y="515"/>
                                    <a:pt x="939" y="503"/>
                                  </a:cubicBezTo>
                                  <a:cubicBezTo>
                                    <a:pt x="938" y="503"/>
                                    <a:pt x="938" y="503"/>
                                    <a:pt x="938" y="503"/>
                                  </a:cubicBezTo>
                                  <a:cubicBezTo>
                                    <a:pt x="938" y="710"/>
                                    <a:pt x="938" y="710"/>
                                    <a:pt x="938" y="710"/>
                                  </a:cubicBezTo>
                                  <a:cubicBezTo>
                                    <a:pt x="872" y="710"/>
                                    <a:pt x="872" y="710"/>
                                    <a:pt x="872" y="710"/>
                                  </a:cubicBezTo>
                                  <a:cubicBezTo>
                                    <a:pt x="872" y="154"/>
                                    <a:pt x="872" y="154"/>
                                    <a:pt x="872" y="154"/>
                                  </a:cubicBezTo>
                                  <a:lnTo>
                                    <a:pt x="938" y="154"/>
                                  </a:lnTo>
                                  <a:close/>
                                  <a:moveTo>
                                    <a:pt x="434" y="154"/>
                                  </a:moveTo>
                                  <a:cubicBezTo>
                                    <a:pt x="519" y="154"/>
                                    <a:pt x="519" y="154"/>
                                    <a:pt x="519" y="154"/>
                                  </a:cubicBezTo>
                                  <a:cubicBezTo>
                                    <a:pt x="615" y="295"/>
                                    <a:pt x="615" y="295"/>
                                    <a:pt x="615" y="295"/>
                                  </a:cubicBezTo>
                                  <a:cubicBezTo>
                                    <a:pt x="716" y="154"/>
                                    <a:pt x="716" y="154"/>
                                    <a:pt x="716" y="154"/>
                                  </a:cubicBezTo>
                                  <a:cubicBezTo>
                                    <a:pt x="795" y="154"/>
                                    <a:pt x="795" y="154"/>
                                    <a:pt x="795" y="154"/>
                                  </a:cubicBezTo>
                                  <a:cubicBezTo>
                                    <a:pt x="657" y="340"/>
                                    <a:pt x="657" y="340"/>
                                    <a:pt x="657" y="340"/>
                                  </a:cubicBezTo>
                                  <a:cubicBezTo>
                                    <a:pt x="812" y="557"/>
                                    <a:pt x="812" y="557"/>
                                    <a:pt x="812" y="557"/>
                                  </a:cubicBezTo>
                                  <a:cubicBezTo>
                                    <a:pt x="727" y="557"/>
                                    <a:pt x="727" y="557"/>
                                    <a:pt x="727" y="557"/>
                                  </a:cubicBezTo>
                                  <a:cubicBezTo>
                                    <a:pt x="615" y="390"/>
                                    <a:pt x="615" y="390"/>
                                    <a:pt x="615" y="390"/>
                                  </a:cubicBezTo>
                                  <a:cubicBezTo>
                                    <a:pt x="503" y="557"/>
                                    <a:pt x="503" y="557"/>
                                    <a:pt x="503" y="557"/>
                                  </a:cubicBezTo>
                                  <a:cubicBezTo>
                                    <a:pt x="423" y="557"/>
                                    <a:pt x="423" y="557"/>
                                    <a:pt x="423" y="557"/>
                                  </a:cubicBezTo>
                                  <a:cubicBezTo>
                                    <a:pt x="574" y="345"/>
                                    <a:pt x="574" y="345"/>
                                    <a:pt x="574" y="345"/>
                                  </a:cubicBezTo>
                                  <a:lnTo>
                                    <a:pt x="434" y="154"/>
                                  </a:lnTo>
                                  <a:close/>
                                  <a:moveTo>
                                    <a:pt x="385" y="0"/>
                                  </a:moveTo>
                                  <a:cubicBezTo>
                                    <a:pt x="385" y="63"/>
                                    <a:pt x="385" y="63"/>
                                    <a:pt x="385" y="63"/>
                                  </a:cubicBezTo>
                                  <a:cubicBezTo>
                                    <a:pt x="74" y="63"/>
                                    <a:pt x="74" y="63"/>
                                    <a:pt x="74" y="63"/>
                                  </a:cubicBezTo>
                                  <a:cubicBezTo>
                                    <a:pt x="74" y="240"/>
                                    <a:pt x="74" y="240"/>
                                    <a:pt x="74" y="240"/>
                                  </a:cubicBezTo>
                                  <a:cubicBezTo>
                                    <a:pt x="364" y="240"/>
                                    <a:pt x="364" y="240"/>
                                    <a:pt x="364" y="240"/>
                                  </a:cubicBezTo>
                                  <a:cubicBezTo>
                                    <a:pt x="364" y="302"/>
                                    <a:pt x="364" y="302"/>
                                    <a:pt x="364" y="302"/>
                                  </a:cubicBezTo>
                                  <a:cubicBezTo>
                                    <a:pt x="74" y="302"/>
                                    <a:pt x="74" y="302"/>
                                    <a:pt x="74" y="302"/>
                                  </a:cubicBezTo>
                                  <a:cubicBezTo>
                                    <a:pt x="74" y="495"/>
                                    <a:pt x="74" y="495"/>
                                    <a:pt x="74" y="495"/>
                                  </a:cubicBezTo>
                                  <a:cubicBezTo>
                                    <a:pt x="387" y="495"/>
                                    <a:pt x="387" y="495"/>
                                    <a:pt x="387" y="495"/>
                                  </a:cubicBezTo>
                                  <a:cubicBezTo>
                                    <a:pt x="387" y="557"/>
                                    <a:pt x="387" y="557"/>
                                    <a:pt x="387" y="557"/>
                                  </a:cubicBezTo>
                                  <a:cubicBezTo>
                                    <a:pt x="0" y="557"/>
                                    <a:pt x="0" y="557"/>
                                    <a:pt x="0" y="55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339"/>
                          <wps:cNvSpPr>
                            <a:spLocks/>
                          </wps:cNvSpPr>
                          <wps:spPr bwMode="auto">
                            <a:xfrm>
                              <a:off x="610235" y="512445"/>
                              <a:ext cx="302895" cy="360680"/>
                            </a:xfrm>
                            <a:custGeom>
                              <a:avLst/>
                              <a:gdLst>
                                <a:gd name="T0" fmla="*/ 1484 w 2332"/>
                                <a:gd name="T1" fmla="*/ 535 h 2776"/>
                                <a:gd name="T2" fmla="*/ 607 w 2332"/>
                                <a:gd name="T3" fmla="*/ 1388 h 2776"/>
                                <a:gd name="T4" fmla="*/ 1488 w 2332"/>
                                <a:gd name="T5" fmla="*/ 2241 h 2776"/>
                                <a:gd name="T6" fmla="*/ 2329 w 2332"/>
                                <a:gd name="T7" fmla="*/ 1888 h 2776"/>
                                <a:gd name="T8" fmla="*/ 2329 w 2332"/>
                                <a:gd name="T9" fmla="*/ 2527 h 2776"/>
                                <a:gd name="T10" fmla="*/ 1444 w 2332"/>
                                <a:gd name="T11" fmla="*/ 2776 h 2776"/>
                                <a:gd name="T12" fmla="*/ 0 w 2332"/>
                                <a:gd name="T13" fmla="*/ 1388 h 2776"/>
                                <a:gd name="T14" fmla="*/ 1448 w 2332"/>
                                <a:gd name="T15" fmla="*/ 0 h 2776"/>
                                <a:gd name="T16" fmla="*/ 2332 w 2332"/>
                                <a:gd name="T17" fmla="*/ 206 h 2776"/>
                                <a:gd name="T18" fmla="*/ 2332 w 2332"/>
                                <a:gd name="T19" fmla="*/ 833 h 2776"/>
                                <a:gd name="T20" fmla="*/ 1484 w 2332"/>
                                <a:gd name="T21" fmla="*/ 535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32" h="2776">
                                  <a:moveTo>
                                    <a:pt x="1484" y="535"/>
                                  </a:moveTo>
                                  <a:cubicBezTo>
                                    <a:pt x="940" y="535"/>
                                    <a:pt x="607" y="960"/>
                                    <a:pt x="607" y="1388"/>
                                  </a:cubicBezTo>
                                  <a:cubicBezTo>
                                    <a:pt x="607" y="1904"/>
                                    <a:pt x="1028" y="2241"/>
                                    <a:pt x="1488" y="2241"/>
                                  </a:cubicBezTo>
                                  <a:cubicBezTo>
                                    <a:pt x="1793" y="2241"/>
                                    <a:pt x="2083" y="2106"/>
                                    <a:pt x="2329" y="1888"/>
                                  </a:cubicBezTo>
                                  <a:cubicBezTo>
                                    <a:pt x="2329" y="2527"/>
                                    <a:pt x="2329" y="2527"/>
                                    <a:pt x="2329" y="2527"/>
                                  </a:cubicBezTo>
                                  <a:cubicBezTo>
                                    <a:pt x="2071" y="2681"/>
                                    <a:pt x="1718" y="2776"/>
                                    <a:pt x="1444" y="2776"/>
                                  </a:cubicBezTo>
                                  <a:cubicBezTo>
                                    <a:pt x="658" y="2776"/>
                                    <a:pt x="0" y="2138"/>
                                    <a:pt x="0" y="1388"/>
                                  </a:cubicBezTo>
                                  <a:cubicBezTo>
                                    <a:pt x="0" y="594"/>
                                    <a:pt x="663" y="0"/>
                                    <a:pt x="1448" y="0"/>
                                  </a:cubicBezTo>
                                  <a:cubicBezTo>
                                    <a:pt x="1750" y="0"/>
                                    <a:pt x="2102" y="91"/>
                                    <a:pt x="2332" y="206"/>
                                  </a:cubicBezTo>
                                  <a:cubicBezTo>
                                    <a:pt x="2332" y="833"/>
                                    <a:pt x="2332" y="833"/>
                                    <a:pt x="2332" y="833"/>
                                  </a:cubicBezTo>
                                  <a:cubicBezTo>
                                    <a:pt x="2043" y="642"/>
                                    <a:pt x="1750" y="535"/>
                                    <a:pt x="1484" y="535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340"/>
                          <wps:cNvSpPr>
                            <a:spLocks/>
                          </wps:cNvSpPr>
                          <wps:spPr bwMode="auto">
                            <a:xfrm>
                              <a:off x="940435" y="512445"/>
                              <a:ext cx="313055" cy="360680"/>
                            </a:xfrm>
                            <a:custGeom>
                              <a:avLst/>
                              <a:gdLst>
                                <a:gd name="T0" fmla="*/ 1455 w 2411"/>
                                <a:gd name="T1" fmla="*/ 2776 h 2776"/>
                                <a:gd name="T2" fmla="*/ 0 w 2411"/>
                                <a:gd name="T3" fmla="*/ 1388 h 2776"/>
                                <a:gd name="T4" fmla="*/ 1491 w 2411"/>
                                <a:gd name="T5" fmla="*/ 0 h 2776"/>
                                <a:gd name="T6" fmla="*/ 2395 w 2411"/>
                                <a:gd name="T7" fmla="*/ 186 h 2776"/>
                                <a:gd name="T8" fmla="*/ 2395 w 2411"/>
                                <a:gd name="T9" fmla="*/ 809 h 2776"/>
                                <a:gd name="T10" fmla="*/ 1503 w 2411"/>
                                <a:gd name="T11" fmla="*/ 535 h 2776"/>
                                <a:gd name="T12" fmla="*/ 606 w 2411"/>
                                <a:gd name="T13" fmla="*/ 1388 h 2776"/>
                                <a:gd name="T14" fmla="*/ 1511 w 2411"/>
                                <a:gd name="T15" fmla="*/ 2257 h 2776"/>
                                <a:gd name="T16" fmla="*/ 1840 w 2411"/>
                                <a:gd name="T17" fmla="*/ 2201 h 2776"/>
                                <a:gd name="T18" fmla="*/ 1840 w 2411"/>
                                <a:gd name="T19" fmla="*/ 1701 h 2776"/>
                                <a:gd name="T20" fmla="*/ 1396 w 2411"/>
                                <a:gd name="T21" fmla="*/ 1701 h 2776"/>
                                <a:gd name="T22" fmla="*/ 1396 w 2411"/>
                                <a:gd name="T23" fmla="*/ 1174 h 2776"/>
                                <a:gd name="T24" fmla="*/ 2411 w 2411"/>
                                <a:gd name="T25" fmla="*/ 1174 h 2776"/>
                                <a:gd name="T26" fmla="*/ 2411 w 2411"/>
                                <a:gd name="T27" fmla="*/ 2578 h 2776"/>
                                <a:gd name="T28" fmla="*/ 1455 w 2411"/>
                                <a:gd name="T29" fmla="*/ 2776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411" h="2776">
                                  <a:moveTo>
                                    <a:pt x="1455" y="2776"/>
                                  </a:moveTo>
                                  <a:cubicBezTo>
                                    <a:pt x="666" y="2776"/>
                                    <a:pt x="0" y="2162"/>
                                    <a:pt x="0" y="1388"/>
                                  </a:cubicBezTo>
                                  <a:cubicBezTo>
                                    <a:pt x="0" y="607"/>
                                    <a:pt x="662" y="0"/>
                                    <a:pt x="1491" y="0"/>
                                  </a:cubicBezTo>
                                  <a:cubicBezTo>
                                    <a:pt x="1792" y="0"/>
                                    <a:pt x="2165" y="79"/>
                                    <a:pt x="2395" y="186"/>
                                  </a:cubicBezTo>
                                  <a:cubicBezTo>
                                    <a:pt x="2395" y="809"/>
                                    <a:pt x="2395" y="809"/>
                                    <a:pt x="2395" y="809"/>
                                  </a:cubicBezTo>
                                  <a:cubicBezTo>
                                    <a:pt x="2134" y="658"/>
                                    <a:pt x="1797" y="535"/>
                                    <a:pt x="1503" y="535"/>
                                  </a:cubicBezTo>
                                  <a:cubicBezTo>
                                    <a:pt x="959" y="535"/>
                                    <a:pt x="606" y="960"/>
                                    <a:pt x="606" y="1388"/>
                                  </a:cubicBezTo>
                                  <a:cubicBezTo>
                                    <a:pt x="606" y="1892"/>
                                    <a:pt x="1023" y="2257"/>
                                    <a:pt x="1511" y="2257"/>
                                  </a:cubicBezTo>
                                  <a:cubicBezTo>
                                    <a:pt x="1614" y="2257"/>
                                    <a:pt x="1713" y="2249"/>
                                    <a:pt x="1840" y="2201"/>
                                  </a:cubicBezTo>
                                  <a:cubicBezTo>
                                    <a:pt x="1840" y="1701"/>
                                    <a:pt x="1840" y="1701"/>
                                    <a:pt x="1840" y="1701"/>
                                  </a:cubicBezTo>
                                  <a:cubicBezTo>
                                    <a:pt x="1396" y="1701"/>
                                    <a:pt x="1396" y="1701"/>
                                    <a:pt x="1396" y="1701"/>
                                  </a:cubicBezTo>
                                  <a:cubicBezTo>
                                    <a:pt x="1396" y="1174"/>
                                    <a:pt x="1396" y="1174"/>
                                    <a:pt x="1396" y="1174"/>
                                  </a:cubicBezTo>
                                  <a:cubicBezTo>
                                    <a:pt x="2411" y="1174"/>
                                    <a:pt x="2411" y="1174"/>
                                    <a:pt x="2411" y="1174"/>
                                  </a:cubicBezTo>
                                  <a:cubicBezTo>
                                    <a:pt x="2411" y="2578"/>
                                    <a:pt x="2411" y="2578"/>
                                    <a:pt x="2411" y="2578"/>
                                  </a:cubicBezTo>
                                  <a:cubicBezTo>
                                    <a:pt x="2122" y="2709"/>
                                    <a:pt x="1797" y="2776"/>
                                    <a:pt x="1455" y="2776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1275" y="519430"/>
                              <a:ext cx="74295" cy="346075"/>
                            </a:xfrm>
                            <a:prstGeom prst="rect">
                              <a:avLst/>
                            </a:pr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42"/>
                          <wps:cNvSpPr>
                            <a:spLocks noEditPoints="1"/>
                          </wps:cNvSpPr>
                          <wps:spPr bwMode="auto">
                            <a:xfrm>
                              <a:off x="1389380" y="953770"/>
                              <a:ext cx="44450" cy="44450"/>
                            </a:xfrm>
                            <a:custGeom>
                              <a:avLst/>
                              <a:gdLst>
                                <a:gd name="T0" fmla="*/ 14 w 342"/>
                                <a:gd name="T1" fmla="*/ 102 h 340"/>
                                <a:gd name="T2" fmla="*/ 51 w 342"/>
                                <a:gd name="T3" fmla="*/ 49 h 340"/>
                                <a:gd name="T4" fmla="*/ 106 w 342"/>
                                <a:gd name="T5" fmla="*/ 13 h 340"/>
                                <a:gd name="T6" fmla="*/ 172 w 342"/>
                                <a:gd name="T7" fmla="*/ 0 h 340"/>
                                <a:gd name="T8" fmla="*/ 238 w 342"/>
                                <a:gd name="T9" fmla="*/ 13 h 340"/>
                                <a:gd name="T10" fmla="*/ 292 w 342"/>
                                <a:gd name="T11" fmla="*/ 49 h 340"/>
                                <a:gd name="T12" fmla="*/ 328 w 342"/>
                                <a:gd name="T13" fmla="*/ 102 h 340"/>
                                <a:gd name="T14" fmla="*/ 342 w 342"/>
                                <a:gd name="T15" fmla="*/ 169 h 340"/>
                                <a:gd name="T16" fmla="*/ 328 w 342"/>
                                <a:gd name="T17" fmla="*/ 237 h 340"/>
                                <a:gd name="T18" fmla="*/ 292 w 342"/>
                                <a:gd name="T19" fmla="*/ 291 h 340"/>
                                <a:gd name="T20" fmla="*/ 238 w 342"/>
                                <a:gd name="T21" fmla="*/ 327 h 340"/>
                                <a:gd name="T22" fmla="*/ 172 w 342"/>
                                <a:gd name="T23" fmla="*/ 340 h 340"/>
                                <a:gd name="T24" fmla="*/ 106 w 342"/>
                                <a:gd name="T25" fmla="*/ 327 h 340"/>
                                <a:gd name="T26" fmla="*/ 51 w 342"/>
                                <a:gd name="T27" fmla="*/ 291 h 340"/>
                                <a:gd name="T28" fmla="*/ 14 w 342"/>
                                <a:gd name="T29" fmla="*/ 237 h 340"/>
                                <a:gd name="T30" fmla="*/ 0 w 342"/>
                                <a:gd name="T31" fmla="*/ 169 h 340"/>
                                <a:gd name="T32" fmla="*/ 14 w 342"/>
                                <a:gd name="T33" fmla="*/ 102 h 340"/>
                                <a:gd name="T34" fmla="*/ 42 w 342"/>
                                <a:gd name="T35" fmla="*/ 227 h 340"/>
                                <a:gd name="T36" fmla="*/ 71 w 342"/>
                                <a:gd name="T37" fmla="*/ 273 h 340"/>
                                <a:gd name="T38" fmla="*/ 116 w 342"/>
                                <a:gd name="T39" fmla="*/ 304 h 340"/>
                                <a:gd name="T40" fmla="*/ 172 w 342"/>
                                <a:gd name="T41" fmla="*/ 315 h 340"/>
                                <a:gd name="T42" fmla="*/ 227 w 342"/>
                                <a:gd name="T43" fmla="*/ 304 h 340"/>
                                <a:gd name="T44" fmla="*/ 271 w 342"/>
                                <a:gd name="T45" fmla="*/ 273 h 340"/>
                                <a:gd name="T46" fmla="*/ 301 w 342"/>
                                <a:gd name="T47" fmla="*/ 227 h 340"/>
                                <a:gd name="T48" fmla="*/ 311 w 342"/>
                                <a:gd name="T49" fmla="*/ 169 h 340"/>
                                <a:gd name="T50" fmla="*/ 301 w 342"/>
                                <a:gd name="T51" fmla="*/ 113 h 340"/>
                                <a:gd name="T52" fmla="*/ 271 w 342"/>
                                <a:gd name="T53" fmla="*/ 67 h 340"/>
                                <a:gd name="T54" fmla="*/ 227 w 342"/>
                                <a:gd name="T55" fmla="*/ 36 h 340"/>
                                <a:gd name="T56" fmla="*/ 172 w 342"/>
                                <a:gd name="T57" fmla="*/ 25 h 340"/>
                                <a:gd name="T58" fmla="*/ 116 w 342"/>
                                <a:gd name="T59" fmla="*/ 36 h 340"/>
                                <a:gd name="T60" fmla="*/ 71 w 342"/>
                                <a:gd name="T61" fmla="*/ 67 h 340"/>
                                <a:gd name="T62" fmla="*/ 42 w 342"/>
                                <a:gd name="T63" fmla="*/ 113 h 340"/>
                                <a:gd name="T64" fmla="*/ 31 w 342"/>
                                <a:gd name="T65" fmla="*/ 169 h 340"/>
                                <a:gd name="T66" fmla="*/ 42 w 342"/>
                                <a:gd name="T67" fmla="*/ 227 h 340"/>
                                <a:gd name="T68" fmla="*/ 182 w 342"/>
                                <a:gd name="T69" fmla="*/ 71 h 340"/>
                                <a:gd name="T70" fmla="*/ 235 w 342"/>
                                <a:gd name="T71" fmla="*/ 85 h 340"/>
                                <a:gd name="T72" fmla="*/ 252 w 342"/>
                                <a:gd name="T73" fmla="*/ 128 h 340"/>
                                <a:gd name="T74" fmla="*/ 237 w 342"/>
                                <a:gd name="T75" fmla="*/ 167 h 340"/>
                                <a:gd name="T76" fmla="*/ 199 w 342"/>
                                <a:gd name="T77" fmla="*/ 182 h 340"/>
                                <a:gd name="T78" fmla="*/ 256 w 342"/>
                                <a:gd name="T79" fmla="*/ 269 h 340"/>
                                <a:gd name="T80" fmla="*/ 223 w 342"/>
                                <a:gd name="T81" fmla="*/ 269 h 340"/>
                                <a:gd name="T82" fmla="*/ 169 w 342"/>
                                <a:gd name="T83" fmla="*/ 184 h 340"/>
                                <a:gd name="T84" fmla="*/ 137 w 342"/>
                                <a:gd name="T85" fmla="*/ 184 h 340"/>
                                <a:gd name="T86" fmla="*/ 137 w 342"/>
                                <a:gd name="T87" fmla="*/ 269 h 340"/>
                                <a:gd name="T88" fmla="*/ 105 w 342"/>
                                <a:gd name="T89" fmla="*/ 269 h 340"/>
                                <a:gd name="T90" fmla="*/ 105 w 342"/>
                                <a:gd name="T91" fmla="*/ 71 h 340"/>
                                <a:gd name="T92" fmla="*/ 182 w 342"/>
                                <a:gd name="T93" fmla="*/ 71 h 340"/>
                                <a:gd name="T94" fmla="*/ 169 w 342"/>
                                <a:gd name="T95" fmla="*/ 159 h 340"/>
                                <a:gd name="T96" fmla="*/ 188 w 342"/>
                                <a:gd name="T97" fmla="*/ 158 h 340"/>
                                <a:gd name="T98" fmla="*/ 205 w 342"/>
                                <a:gd name="T99" fmla="*/ 154 h 340"/>
                                <a:gd name="T100" fmla="*/ 216 w 342"/>
                                <a:gd name="T101" fmla="*/ 145 h 340"/>
                                <a:gd name="T102" fmla="*/ 221 w 342"/>
                                <a:gd name="T103" fmla="*/ 126 h 340"/>
                                <a:gd name="T104" fmla="*/ 217 w 342"/>
                                <a:gd name="T105" fmla="*/ 110 h 340"/>
                                <a:gd name="T106" fmla="*/ 207 w 342"/>
                                <a:gd name="T107" fmla="*/ 101 h 340"/>
                                <a:gd name="T108" fmla="*/ 193 w 342"/>
                                <a:gd name="T109" fmla="*/ 97 h 340"/>
                                <a:gd name="T110" fmla="*/ 177 w 342"/>
                                <a:gd name="T111" fmla="*/ 96 h 340"/>
                                <a:gd name="T112" fmla="*/ 137 w 342"/>
                                <a:gd name="T113" fmla="*/ 96 h 340"/>
                                <a:gd name="T114" fmla="*/ 137 w 342"/>
                                <a:gd name="T115" fmla="*/ 159 h 340"/>
                                <a:gd name="T116" fmla="*/ 169 w 342"/>
                                <a:gd name="T117" fmla="*/ 159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42" h="340">
                                  <a:moveTo>
                                    <a:pt x="14" y="102"/>
                                  </a:moveTo>
                                  <a:cubicBezTo>
                                    <a:pt x="23" y="82"/>
                                    <a:pt x="35" y="64"/>
                                    <a:pt x="51" y="49"/>
                                  </a:cubicBezTo>
                                  <a:cubicBezTo>
                                    <a:pt x="67" y="34"/>
                                    <a:pt x="85" y="22"/>
                                    <a:pt x="106" y="13"/>
                                  </a:cubicBezTo>
                                  <a:cubicBezTo>
                                    <a:pt x="126" y="5"/>
                                    <a:pt x="148" y="0"/>
                                    <a:pt x="172" y="0"/>
                                  </a:cubicBezTo>
                                  <a:cubicBezTo>
                                    <a:pt x="195" y="0"/>
                                    <a:pt x="217" y="5"/>
                                    <a:pt x="238" y="13"/>
                                  </a:cubicBezTo>
                                  <a:cubicBezTo>
                                    <a:pt x="258" y="22"/>
                                    <a:pt x="276" y="34"/>
                                    <a:pt x="292" y="49"/>
                                  </a:cubicBezTo>
                                  <a:cubicBezTo>
                                    <a:pt x="307" y="64"/>
                                    <a:pt x="319" y="82"/>
                                    <a:pt x="328" y="102"/>
                                  </a:cubicBezTo>
                                  <a:cubicBezTo>
                                    <a:pt x="337" y="123"/>
                                    <a:pt x="342" y="145"/>
                                    <a:pt x="342" y="169"/>
                                  </a:cubicBezTo>
                                  <a:cubicBezTo>
                                    <a:pt x="342" y="194"/>
                                    <a:pt x="337" y="217"/>
                                    <a:pt x="328" y="237"/>
                                  </a:cubicBezTo>
                                  <a:cubicBezTo>
                                    <a:pt x="319" y="258"/>
                                    <a:pt x="307" y="276"/>
                                    <a:pt x="292" y="291"/>
                                  </a:cubicBezTo>
                                  <a:cubicBezTo>
                                    <a:pt x="276" y="307"/>
                                    <a:pt x="258" y="319"/>
                                    <a:pt x="238" y="327"/>
                                  </a:cubicBezTo>
                                  <a:cubicBezTo>
                                    <a:pt x="217" y="335"/>
                                    <a:pt x="195" y="340"/>
                                    <a:pt x="172" y="340"/>
                                  </a:cubicBezTo>
                                  <a:cubicBezTo>
                                    <a:pt x="148" y="340"/>
                                    <a:pt x="126" y="335"/>
                                    <a:pt x="106" y="327"/>
                                  </a:cubicBezTo>
                                  <a:cubicBezTo>
                                    <a:pt x="85" y="319"/>
                                    <a:pt x="67" y="307"/>
                                    <a:pt x="51" y="291"/>
                                  </a:cubicBezTo>
                                  <a:cubicBezTo>
                                    <a:pt x="35" y="276"/>
                                    <a:pt x="23" y="258"/>
                                    <a:pt x="14" y="237"/>
                                  </a:cubicBezTo>
                                  <a:cubicBezTo>
                                    <a:pt x="5" y="217"/>
                                    <a:pt x="0" y="194"/>
                                    <a:pt x="0" y="169"/>
                                  </a:cubicBezTo>
                                  <a:cubicBezTo>
                                    <a:pt x="0" y="145"/>
                                    <a:pt x="5" y="123"/>
                                    <a:pt x="14" y="102"/>
                                  </a:cubicBezTo>
                                  <a:moveTo>
                                    <a:pt x="42" y="227"/>
                                  </a:moveTo>
                                  <a:cubicBezTo>
                                    <a:pt x="49" y="245"/>
                                    <a:pt x="59" y="260"/>
                                    <a:pt x="71" y="273"/>
                                  </a:cubicBezTo>
                                  <a:cubicBezTo>
                                    <a:pt x="84" y="287"/>
                                    <a:pt x="99" y="296"/>
                                    <a:pt x="116" y="304"/>
                                  </a:cubicBezTo>
                                  <a:cubicBezTo>
                                    <a:pt x="133" y="311"/>
                                    <a:pt x="152" y="315"/>
                                    <a:pt x="172" y="315"/>
                                  </a:cubicBezTo>
                                  <a:cubicBezTo>
                                    <a:pt x="192" y="315"/>
                                    <a:pt x="210" y="311"/>
                                    <a:pt x="227" y="304"/>
                                  </a:cubicBezTo>
                                  <a:cubicBezTo>
                                    <a:pt x="244" y="296"/>
                                    <a:pt x="259" y="287"/>
                                    <a:pt x="271" y="273"/>
                                  </a:cubicBezTo>
                                  <a:cubicBezTo>
                                    <a:pt x="283" y="260"/>
                                    <a:pt x="294" y="245"/>
                                    <a:pt x="301" y="227"/>
                                  </a:cubicBezTo>
                                  <a:cubicBezTo>
                                    <a:pt x="308" y="209"/>
                                    <a:pt x="311" y="190"/>
                                    <a:pt x="311" y="169"/>
                                  </a:cubicBezTo>
                                  <a:cubicBezTo>
                                    <a:pt x="311" y="149"/>
                                    <a:pt x="308" y="130"/>
                                    <a:pt x="301" y="113"/>
                                  </a:cubicBezTo>
                                  <a:cubicBezTo>
                                    <a:pt x="294" y="95"/>
                                    <a:pt x="283" y="80"/>
                                    <a:pt x="271" y="67"/>
                                  </a:cubicBezTo>
                                  <a:cubicBezTo>
                                    <a:pt x="259" y="54"/>
                                    <a:pt x="244" y="44"/>
                                    <a:pt x="227" y="36"/>
                                  </a:cubicBezTo>
                                  <a:cubicBezTo>
                                    <a:pt x="210" y="29"/>
                                    <a:pt x="192" y="25"/>
                                    <a:pt x="172" y="25"/>
                                  </a:cubicBezTo>
                                  <a:cubicBezTo>
                                    <a:pt x="152" y="25"/>
                                    <a:pt x="133" y="29"/>
                                    <a:pt x="116" y="36"/>
                                  </a:cubicBezTo>
                                  <a:cubicBezTo>
                                    <a:pt x="99" y="44"/>
                                    <a:pt x="84" y="54"/>
                                    <a:pt x="71" y="67"/>
                                  </a:cubicBezTo>
                                  <a:cubicBezTo>
                                    <a:pt x="59" y="80"/>
                                    <a:pt x="49" y="95"/>
                                    <a:pt x="42" y="113"/>
                                  </a:cubicBezTo>
                                  <a:cubicBezTo>
                                    <a:pt x="35" y="130"/>
                                    <a:pt x="31" y="149"/>
                                    <a:pt x="31" y="169"/>
                                  </a:cubicBezTo>
                                  <a:cubicBezTo>
                                    <a:pt x="31" y="190"/>
                                    <a:pt x="35" y="209"/>
                                    <a:pt x="42" y="227"/>
                                  </a:cubicBezTo>
                                  <a:moveTo>
                                    <a:pt x="182" y="71"/>
                                  </a:moveTo>
                                  <a:cubicBezTo>
                                    <a:pt x="206" y="71"/>
                                    <a:pt x="223" y="75"/>
                                    <a:pt x="235" y="85"/>
                                  </a:cubicBezTo>
                                  <a:cubicBezTo>
                                    <a:pt x="246" y="94"/>
                                    <a:pt x="252" y="108"/>
                                    <a:pt x="252" y="128"/>
                                  </a:cubicBezTo>
                                  <a:cubicBezTo>
                                    <a:pt x="252" y="145"/>
                                    <a:pt x="247" y="159"/>
                                    <a:pt x="237" y="167"/>
                                  </a:cubicBezTo>
                                  <a:cubicBezTo>
                                    <a:pt x="227" y="175"/>
                                    <a:pt x="214" y="180"/>
                                    <a:pt x="199" y="182"/>
                                  </a:cubicBezTo>
                                  <a:cubicBezTo>
                                    <a:pt x="256" y="269"/>
                                    <a:pt x="256" y="269"/>
                                    <a:pt x="256" y="269"/>
                                  </a:cubicBezTo>
                                  <a:cubicBezTo>
                                    <a:pt x="223" y="269"/>
                                    <a:pt x="223" y="269"/>
                                    <a:pt x="223" y="269"/>
                                  </a:cubicBezTo>
                                  <a:cubicBezTo>
                                    <a:pt x="169" y="184"/>
                                    <a:pt x="169" y="184"/>
                                    <a:pt x="169" y="184"/>
                                  </a:cubicBezTo>
                                  <a:cubicBezTo>
                                    <a:pt x="137" y="184"/>
                                    <a:pt x="137" y="184"/>
                                    <a:pt x="137" y="184"/>
                                  </a:cubicBezTo>
                                  <a:cubicBezTo>
                                    <a:pt x="137" y="269"/>
                                    <a:pt x="137" y="269"/>
                                    <a:pt x="137" y="269"/>
                                  </a:cubicBezTo>
                                  <a:cubicBezTo>
                                    <a:pt x="105" y="269"/>
                                    <a:pt x="105" y="269"/>
                                    <a:pt x="105" y="269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lnTo>
                                    <a:pt x="182" y="71"/>
                                  </a:lnTo>
                                  <a:close/>
                                  <a:moveTo>
                                    <a:pt x="169" y="159"/>
                                  </a:moveTo>
                                  <a:cubicBezTo>
                                    <a:pt x="176" y="159"/>
                                    <a:pt x="182" y="159"/>
                                    <a:pt x="188" y="158"/>
                                  </a:cubicBezTo>
                                  <a:cubicBezTo>
                                    <a:pt x="194" y="158"/>
                                    <a:pt x="200" y="157"/>
                                    <a:pt x="205" y="154"/>
                                  </a:cubicBezTo>
                                  <a:cubicBezTo>
                                    <a:pt x="210" y="152"/>
                                    <a:pt x="213" y="149"/>
                                    <a:pt x="216" y="145"/>
                                  </a:cubicBezTo>
                                  <a:cubicBezTo>
                                    <a:pt x="219" y="140"/>
                                    <a:pt x="221" y="134"/>
                                    <a:pt x="221" y="126"/>
                                  </a:cubicBezTo>
                                  <a:cubicBezTo>
                                    <a:pt x="221" y="120"/>
                                    <a:pt x="219" y="114"/>
                                    <a:pt x="217" y="110"/>
                                  </a:cubicBezTo>
                                  <a:cubicBezTo>
                                    <a:pt x="214" y="106"/>
                                    <a:pt x="211" y="103"/>
                                    <a:pt x="207" y="101"/>
                                  </a:cubicBezTo>
                                  <a:cubicBezTo>
                                    <a:pt x="203" y="99"/>
                                    <a:pt x="198" y="98"/>
                                    <a:pt x="193" y="97"/>
                                  </a:cubicBezTo>
                                  <a:cubicBezTo>
                                    <a:pt x="188" y="96"/>
                                    <a:pt x="182" y="96"/>
                                    <a:pt x="177" y="96"/>
                                  </a:cubicBezTo>
                                  <a:cubicBezTo>
                                    <a:pt x="137" y="96"/>
                                    <a:pt x="137" y="96"/>
                                    <a:pt x="137" y="96"/>
                                  </a:cubicBezTo>
                                  <a:cubicBezTo>
                                    <a:pt x="137" y="159"/>
                                    <a:pt x="137" y="159"/>
                                    <a:pt x="137" y="159"/>
                                  </a:cubicBezTo>
                                  <a:lnTo>
                                    <a:pt x="169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3" name="Freeform 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05000" cy="1905000"/>
                          </a:xfrm>
                          <a:custGeom>
                            <a:avLst/>
                            <a:gdLst>
                              <a:gd name="T0" fmla="*/ 0 w 3000"/>
                              <a:gd name="T1" fmla="*/ 0 h 3000"/>
                              <a:gd name="T2" fmla="*/ 0 w 3000"/>
                              <a:gd name="T3" fmla="*/ 409 h 3000"/>
                              <a:gd name="T4" fmla="*/ 2591 w 3000"/>
                              <a:gd name="T5" fmla="*/ 409 h 3000"/>
                              <a:gd name="T6" fmla="*/ 2591 w 3000"/>
                              <a:gd name="T7" fmla="*/ 3000 h 3000"/>
                              <a:gd name="T8" fmla="*/ 3000 w 3000"/>
                              <a:gd name="T9" fmla="*/ 3000 h 3000"/>
                              <a:gd name="T10" fmla="*/ 3000 w 3000"/>
                              <a:gd name="T11" fmla="*/ 0 h 3000"/>
                              <a:gd name="T12" fmla="*/ 0 w 3000"/>
                              <a:gd name="T13" fmla="*/ 0 h 3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3000">
                                <a:moveTo>
                                  <a:pt x="0" y="0"/>
                                </a:moveTo>
                                <a:lnTo>
                                  <a:pt x="0" y="409"/>
                                </a:lnTo>
                                <a:lnTo>
                                  <a:pt x="2591" y="409"/>
                                </a:lnTo>
                                <a:lnTo>
                                  <a:pt x="2591" y="3000"/>
                                </a:lnTo>
                                <a:lnTo>
                                  <a:pt x="3000" y="3000"/>
                                </a:lnTo>
                                <a:lnTo>
                                  <a:pt x="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9E132F" id="Canvas 9" o:spid="_x0000_s1026" style="position:absolute;margin-left:160.8pt;margin-top:18pt;width:212pt;height:194pt;z-index:-251658752;mso-position-horizontal:right;mso-position-horizontal-relative:right-margin-area;mso-position-vertical-relative:page;mso-width-relative:margin;mso-height-relative:margin" coordorigin="" coordsize="1943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">
              <o:lock v:ext="edit" aspectratio="t"/>
              <v:rect id="Rectangle 335" o:spid="_x0000_s1027" style="position:absolute;width:19430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" filled="f" stroked="f"/>
              <v:group id="Group 336" o:spid="_x0000_s1028" style="position:absolute;width:17780;height:17779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group id="Group 337" o:spid="_x0000_s1029" style="position:absolute;left:1244;top:5124;width:13094;height:5385" coordorigin="1244,5124" coordsize="13093,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338" o:spid="_x0000_s1030" style="position:absolute;left:1244;top:9588;width:12605;height:921;visibility:visible;mso-wrap-style:square;v-text-anchor:top" coordsize="970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" path="m9704,154v,58,,58,,58c9624,212,9624,212,9624,212v,251,,251,,251c9624,470,9625,477,9626,481v1,5,4,9,7,11c9637,495,9642,497,9648,497v7,1,15,2,26,2c9704,499,9704,499,9704,499v,58,,58,,58c9653,557,9653,557,9653,557v-17,,-31,-1,-44,-4c9597,551,9587,547,9580,541v-8,-7,-13,-16,-17,-27c9559,503,9557,488,9557,469v,-257,,-257,,-257c9489,212,9489,212,9489,212v,-58,,-58,,-58c9557,154,9557,154,9557,154v,-121,,-121,,-121c9624,33,9624,33,9624,33v,121,,121,,121l9704,154xm9161,154v,64,,64,,64c9163,218,9163,218,9163,218v27,-49,71,-73,130,-73c9320,145,9342,148,9360,156v17,7,31,17,43,30c9413,199,9421,215,9425,232v5,18,7,38,7,60c9432,557,9432,557,9432,557v-66,,-66,,-66,c9366,284,9366,284,9366,284v,-25,-7,-45,-22,-59c9330,211,9310,203,9284,203v-20,,-38,3,-52,9c9217,219,9204,227,9194,239v-9,12,-17,25,-22,40c9167,294,9165,311,9165,329v,228,,228,,228c9099,557,9099,557,9099,557v,-403,,-403,,-403l9161,154xm8965,531v-30,23,-68,35,-113,35c8819,566,8791,560,8768,550v-24,-10,-44,-25,-60,-44c8692,488,8680,465,8672,439v-8,-26,-13,-54,-14,-85c8658,324,8663,295,8672,270v10,-25,23,-47,40,-66c8729,185,8749,171,8772,160v23,-10,48,-15,76,-15c8883,145,8913,152,8937,167v23,15,43,33,57,56c9008,246,9018,271,9023,298v6,27,8,53,7,77c8728,375,8728,375,8728,375v,18,2,35,7,51c8739,442,8747,455,8757,468v11,12,24,22,40,29c8813,504,8832,508,8854,508v28,,51,-7,69,-20c8941,475,8953,455,8958,429v66,,66,,66,c9015,474,8995,508,8965,531m8949,273v-6,-14,-14,-27,-24,-37c8915,226,8903,218,8889,212v-13,-6,-29,-9,-45,-9c8827,203,8811,206,8798,212v-14,6,-26,14,-36,25c8752,247,8744,259,8739,273v-6,14,-9,28,-11,44c8960,317,8960,317,8960,317v-1,-16,-5,-30,-11,-44m8078,154v,59,,59,,59c8079,213,8079,213,8079,213v30,-45,74,-68,130,-68c8234,145,8257,150,8277,160v21,11,35,28,43,53c8334,191,8351,175,8374,163v22,-12,46,-18,72,-18c8467,145,8485,147,8501,151v17,5,31,12,42,21c8555,181,8564,193,8571,208v6,15,10,33,10,53c8581,557,8581,557,8581,557v-67,,-67,,-67,c8514,293,8514,293,8514,293v,-13,-1,-24,-3,-35c8509,247,8505,237,8499,229v-5,-8,-13,-14,-23,-19c8465,205,8452,203,8436,203v-32,,-58,9,-77,28c8340,250,8331,275,8331,306v,251,,251,,251c8265,557,8265,557,8265,557v,-264,,-264,,-264c8265,280,8264,268,8261,257v-2,-11,-6,-20,-12,-29c8244,220,8236,214,8226,210v-10,-5,-22,-7,-37,-7c8170,203,8153,207,8140,215v-14,8,-25,17,-34,28c8098,254,8091,265,8088,277v-4,11,-6,21,-6,29c8082,557,8082,557,8082,557v-66,,-66,,-66,c8016,154,8016,154,8016,154r62,xm7942,154v,58,,58,,58c7862,212,7862,212,7862,212v,251,,251,,251c7862,470,7863,477,7864,481v1,5,4,9,7,11c7875,495,7880,497,7887,497v6,1,14,2,25,2c7942,499,7942,499,7942,499v,58,,58,,58c7891,557,7891,557,7891,557v-17,,-31,-1,-43,-4c7835,551,7825,547,7818,541v-8,-7,-13,-16,-17,-27c7797,503,7796,488,7796,469v,-257,,-257,,-257c7727,212,7727,212,7727,212v,-58,,-58,,-58c7796,154,7796,154,7796,154v,-121,,-121,,-121c7862,33,7862,33,7862,33v,121,,121,,121l7942,154xm7667,557v-66,,-66,,-66,c7601,154,7601,154,7601,154v66,,66,,66,l7667,557xm7601,v66,,66,,66,c7667,82,7667,82,7667,82v-66,,-66,,-66,l7601,xm6995,154v,59,,59,,59c6996,213,6996,213,6996,213v30,-45,73,-68,130,-68c7151,145,7174,150,7194,160v20,11,34,28,43,53c7250,191,7268,175,7290,163v22,-12,47,-18,73,-18c7383,145,7402,147,7418,151v16,5,31,12,42,21c7472,181,7481,193,7488,208v6,15,9,33,9,53c7497,557,7497,557,7497,557v-66,,-66,,-66,c7431,293,7431,293,7431,293v,-13,-1,-24,-3,-35c7426,247,7422,237,7416,229v-6,-8,-14,-14,-24,-19c7382,205,7369,203,7353,203v-33,,-58,9,-77,28c7257,250,7248,275,7248,306v,251,,251,,251c7181,557,7181,557,7181,557v,-264,,-264,,-264c7181,280,7180,268,7178,257v-2,-11,-6,-20,-12,-29c7160,220,7153,214,7143,210v-10,-5,-22,-7,-37,-7c7087,203,7070,207,7056,215v-13,8,-24,17,-33,28c7014,254,7008,265,7004,277v-4,11,-5,21,-5,29c6999,557,6999,557,6999,557v-67,,-67,,-67,c6932,154,6932,154,6932,154r63,xm6330,154v,59,,59,,59c6331,213,6331,213,6331,213v30,-45,74,-68,130,-68c6487,145,6509,150,6529,160v21,11,35,28,43,53c6586,191,6603,175,6626,163v22,-12,46,-18,72,-18c6719,145,6737,147,6753,151v17,5,31,12,42,21c6807,181,6816,193,6823,208v6,15,9,33,9,53c6832,557,6832,557,6832,557v-66,,-66,,-66,c6766,293,6766,293,6766,293v,-13,-1,-24,-3,-35c6761,247,6757,237,6751,229v-5,-8,-13,-14,-23,-19c6717,205,6704,203,6688,203v-33,,-58,9,-77,28c6592,250,6583,275,6583,306v,251,,251,,251c6517,557,6517,557,6517,557v,-264,,-264,,-264c6517,280,6516,268,6513,257v-2,-11,-6,-20,-12,-29c6496,220,6488,214,6478,210v-9,-5,-22,-7,-37,-7c6422,203,6406,207,6392,215v-14,8,-25,17,-34,28c6350,254,6344,265,6339,277v-3,11,-5,21,-5,29c6334,557,6334,557,6334,557v-66,,-66,,-66,c6268,154,6268,154,6268,154r62,xm5811,273v8,-26,21,-48,37,-67c5865,187,5885,172,5910,161v24,-11,52,-16,84,-16c6026,145,6054,150,6078,161v25,11,45,26,62,45c6156,225,6169,247,6177,273v8,26,13,53,13,83c6190,385,6185,413,6177,439v-8,25,-21,47,-37,66c6123,524,6103,539,6078,549v-24,11,-52,17,-84,17c5962,566,5934,560,5910,549v-25,-10,-45,-25,-62,-44c5832,486,5819,464,5811,439v-9,-26,-13,-54,-13,-83c5798,326,5802,299,5811,273t67,148c5885,440,5894,456,5905,468v11,13,25,23,40,30c5961,504,5977,508,5994,508v17,,33,-4,49,-10c6058,491,6071,481,6083,468v11,-12,20,-28,27,-47c6116,402,6119,380,6119,356v,-25,-3,-46,-9,-65c6103,272,6094,256,6083,243v-12,-13,-25,-23,-40,-30c6027,206,6011,203,5994,203v-17,,-33,3,-49,10c5930,220,5916,230,5905,243v-11,13,-20,29,-27,48c5872,310,5868,331,5868,356v,24,4,46,10,65m5643,224v-17,-14,-39,-21,-67,-21c5551,203,5531,207,5516,216v-17,9,-29,21,-39,36c5467,266,5460,283,5456,302v-4,19,-6,38,-6,59c5450,379,5452,398,5457,415v4,18,11,33,20,47c5487,476,5499,487,5514,495v15,9,33,13,54,13c5600,508,5626,499,5645,482v18,-17,29,-41,33,-72c5746,410,5746,410,5746,410v-7,50,-26,88,-56,115c5660,552,5620,566,5568,566v-30,,-57,-6,-81,-15c5463,541,5444,527,5428,509v-16,-19,-28,-40,-36,-65c5384,418,5380,391,5380,361v,-31,4,-59,11,-85c5399,250,5411,227,5427,207v16,-19,36,-34,60,-46c5511,150,5538,145,5570,145v23,,44,3,64,8c5654,158,5672,167,5687,178v16,12,28,26,38,43c5735,239,5741,259,5744,284v-69,,-69,,-69,c5670,258,5659,238,5643,224m5052,531v-30,23,-68,35,-114,35c4906,566,4878,560,4854,550v-23,-10,-43,-25,-59,-44c4778,488,4767,465,4758,439v-8,-26,-12,-54,-13,-85c4745,324,4749,295,4759,270v9,-25,22,-47,39,-66c4815,185,4835,171,4858,160v23,-10,48,-15,76,-15c4970,145,5000,152,5023,167v24,15,43,33,57,56c5095,246,5104,271,5110,298v5,27,8,53,7,77c4815,375,4815,375,4815,375v-1,18,1,35,6,51c4826,442,4833,455,4844,468v10,12,23,22,39,29c4900,504,4918,508,4940,508v28,,51,-7,69,-20c5027,475,5039,455,5045,429v65,,65,,65,c5101,474,5082,508,5052,531m5036,273v-6,-14,-14,-27,-24,-37c5002,226,4990,218,4976,212v-14,-6,-29,-9,-46,-9c4913,203,4898,206,4884,212v-14,6,-26,14,-36,25c4838,247,4831,259,4825,273v-6,14,-9,28,-10,44c5046,317,5046,317,5046,317v-1,-16,-4,-30,-10,-44m4400,v,213,,213,,213c4401,213,4401,213,4401,213v5,-12,12,-23,22,-31c4432,173,4443,166,4454,161v12,-6,24,-10,37,-12c4504,146,4516,145,4528,145v27,,49,3,66,11c4612,163,4626,173,4637,186v11,13,19,29,23,46c4665,250,4667,270,4667,292v,265,,265,,265c4601,557,4601,557,4601,557v,-273,,-273,,-273c4601,259,4593,239,4579,225v-15,-14,-35,-22,-60,-22c4498,203,4481,206,4466,212v-15,7,-27,15,-37,27c4419,251,4412,264,4407,279v-5,15,-7,32,-7,50c4400,557,4400,557,4400,557v-67,,-67,,-67,c4333,,4333,,4333,r67,xm4260,154v,58,,58,,58c4180,212,4180,212,4180,212v,251,,251,,251c4180,470,4181,477,4182,481v1,5,3,9,7,11c4193,495,4198,497,4204,497v7,1,15,2,25,2c4260,499,4260,499,4260,499v,58,,58,,58c4209,557,4209,557,4209,557v-17,,-32,-1,-44,-4c4153,551,4143,547,4136,541v-8,-7,-13,-16,-17,-27c4115,503,4114,488,4114,469v,-257,,-257,,-257c4045,212,4045,212,4045,212v,-58,,-58,,-58c4114,154,4114,154,4114,154v,-121,,-121,,-121c4180,33,4180,33,4180,33v,121,,121,,121l4260,154xm3738,531v-30,23,-68,35,-114,35c3592,566,3564,560,3540,550v-23,-10,-43,-25,-59,-44c3465,488,3453,465,3444,439v-8,-26,-12,-54,-13,-85c3431,324,3435,295,3445,270v9,-25,22,-47,39,-66c3501,185,3521,171,3544,160v23,-10,49,-15,76,-15c3656,145,3686,152,3709,167v24,15,43,33,57,56c3781,246,3790,271,3796,298v5,27,8,53,6,77c3501,375,3501,375,3501,375v,18,2,35,6,51c3512,442,3519,455,3530,468v10,12,23,22,39,29c3586,504,3605,508,3627,508v28,,50,-7,69,-20c3713,475,3725,455,3731,429v65,,65,,65,c3787,474,3768,508,3738,531m3722,273v-6,-14,-14,-27,-24,-37c3688,226,3676,218,3662,212v-14,-6,-29,-9,-46,-9c3599,203,3584,206,3570,212v-14,6,-26,14,-35,25c3525,247,3517,259,3511,273v-6,14,-9,28,-10,44c3732,317,3732,317,3732,317v-1,-16,-4,-30,-10,-44m3275,224v-17,-14,-39,-21,-67,-21c3184,203,3164,207,3148,216v-16,9,-29,21,-39,36c3100,266,3093,283,3089,302v-4,19,-7,38,-7,59c3082,379,3085,398,3089,415v5,18,11,33,21,47c3119,476,3131,487,3146,495v15,9,33,13,54,13c3233,508,3259,499,3277,482v19,-17,30,-41,34,-72c3379,410,3379,410,3379,410v-8,50,-26,88,-56,115c3293,552,3252,566,3201,566v-31,,-58,-6,-82,-15c3096,541,3076,527,3060,509v-15,-19,-27,-40,-36,-65c3016,418,3012,391,3012,361v,-31,4,-59,12,-85c3032,250,3044,227,3059,207v16,-19,36,-34,60,-46c3143,150,3171,145,3203,145v22,,44,3,64,8c3287,158,3305,167,3320,178v15,12,28,26,38,43c3367,239,3374,259,3376,284v-68,,-68,,-68,c3303,258,3292,238,3275,224m2663,154v,64,,64,,64c2665,218,2665,218,2665,218v27,-49,71,-73,131,-73c2822,145,2844,148,2862,156v18,7,32,17,43,30c2916,199,2923,215,2928,232v4,18,6,38,6,60c2934,557,2934,557,2934,557v-66,,-66,,-66,c2868,284,2868,284,2868,284v,-25,-7,-45,-22,-59c2832,211,2812,203,2786,203v-20,,-37,3,-52,9c2719,219,2707,227,2697,239v-10,12,-17,25,-22,40c2670,294,2667,311,2667,329v,228,,228,,228c2601,557,2601,557,2601,557v,-403,,-403,,-403l2663,154xm2468,531v-30,23,-68,35,-114,35c2322,566,2294,560,2270,550v-23,-10,-43,-25,-60,-44c2194,488,2182,465,2174,439v-8,-26,-12,-54,-13,-85c2161,324,2165,295,2175,270v9,-25,22,-47,39,-66c2231,185,2251,171,2274,160v23,-10,49,-15,76,-15c2386,145,2416,152,2439,167v24,15,43,33,57,56c2510,246,2520,271,2526,298v5,27,7,53,6,77c2231,375,2231,375,2231,375v-1,18,1,35,6,51c2242,442,2249,455,2260,468v10,12,23,22,39,29c2316,504,2334,508,2356,508v28,,51,-7,69,-20c2443,475,2455,455,2461,429v65,,65,,65,c2517,474,2498,508,2468,531m2452,273v-6,-14,-14,-27,-24,-37c2417,226,2406,218,2392,212v-14,-6,-29,-9,-46,-9c2329,203,2314,206,2300,212v-14,6,-26,14,-36,25c2254,247,2247,259,2241,273v-6,14,-9,28,-10,44c2462,317,2462,317,2462,317v-1,-16,-4,-30,-10,-44m2080,557v-67,,-67,,-67,c2013,154,2013,154,2013,154v67,,67,,67,l2080,557xm2013,v67,,67,,67,c2080,82,2080,82,2080,82v-67,,-67,,-67,l2013,xm1810,154v,85,,85,,85c1812,239,1812,239,1812,239v16,-33,35,-57,59,-72c1894,151,1924,144,1960,145v,70,,70,,70c1933,215,1910,218,1892,226v-19,7,-34,18,-46,32c1835,272,1827,289,1822,309v-6,20,-8,43,-8,69c1814,557,1814,557,1814,557v-66,,-66,,-66,c1748,154,1748,154,1748,154r62,xm1617,531v-31,23,-68,35,-114,35c1471,566,1443,560,1419,550v-24,-10,-43,-25,-60,-44c1343,488,1331,465,1323,439v-8,-26,-12,-54,-13,-85c1310,324,1314,295,1324,270v9,-25,22,-47,39,-66c1380,185,1400,171,1423,160v23,-10,49,-15,76,-15c1535,145,1564,152,1588,167v24,15,43,33,57,56c1659,246,1669,271,1675,298v5,27,7,53,6,77c1380,375,1380,375,1380,375v-1,18,1,35,6,51c1391,442,1398,455,1409,468v10,12,23,22,39,29c1464,504,1484,508,1505,508v28,,51,-7,69,-20c1592,475,1604,455,1610,429v65,,65,,65,c1666,474,1647,508,1617,531m1601,273v-6,-14,-14,-27,-25,-37c1566,226,1554,218,1541,212v-14,-6,-29,-9,-46,-9c1478,203,1462,206,1449,212v-14,6,-26,14,-36,25c1403,247,1395,259,1390,273v-6,14,-9,28,-10,44c1611,317,1611,317,1611,317v-1,-16,-4,-30,-10,-44m1176,297v-5,-18,-12,-34,-22,-48c1143,235,1130,224,1114,216v-15,-9,-34,-13,-55,-13c1036,203,1017,207,1002,216v-16,9,-29,21,-38,35c954,265,947,282,942,300v-4,18,-6,36,-6,55c936,375,938,394,943,412v4,19,12,35,22,49c975,475,988,486,1004,495v16,9,36,13,59,13c1086,508,1105,503,1120,495v15,-9,28,-21,37,-35c1166,445,1173,428,1177,410v4,-19,6,-38,6,-58c1183,333,1181,315,1176,297m938,154v,55,,55,,55c939,209,939,209,939,209v11,-23,29,-39,52,-49c1014,150,1040,145,1068,145v31,,58,5,81,17c1173,173,1192,189,1207,208v16,20,27,42,35,68c1250,301,1254,328,1254,357v,28,-4,55,-12,81c1235,463,1223,485,1208,504v-15,19,-35,34,-58,45c1127,560,1100,566,1070,566v-10,,-21,-2,-33,-4c1024,560,1012,557,1000,552v-12,-4,-23,-11,-34,-19c956,525,947,515,939,503v-1,,-1,,-1,c938,710,938,710,938,710v-66,,-66,,-66,c872,154,872,154,872,154r66,xm434,154v85,,85,,85,c615,295,615,295,615,295,716,154,716,154,716,154v79,,79,,79,c657,340,657,340,657,340,812,557,812,557,812,557v-85,,-85,,-85,c615,390,615,390,615,390,503,557,503,557,503,557v-80,,-80,,-80,c574,345,574,345,574,345l434,154xm385,v,63,,63,,63c74,63,74,63,74,63v,177,,177,,177c364,240,364,240,364,240v,62,,62,,62c74,302,74,302,74,302v,193,,193,,193c387,495,387,495,387,495v,62,,62,,62c,557,,557,,557,,,,,,l385,xe" fillcolor="#818282" stroked="f">
                    <v:path arrowok="t" o:connecttype="custom" o:connectlocs="1260475,72233;1241381,4280;1224235,30086;1190463,42666;1124608,45908;1134609,55245;1154613,27493;1049400,27622;1114606,72233;1073560,72233;1049790,72233;1024461,64452;1003678,27493;995884,19971;925613,18804;965230,72233;932757,37997;900414,72233;870019,18804;873915,27233;836636,26326;759610,26715;778575,73401;784939,64582;763507,37738;711420,59914;700379,57579;737139,36830;631017,20749;641668,65879;629718,30735;583346,19323;586983,26326;553341,27493;541001,71715;542950,19971;460338,20749;471119,65879;459169,30735;400328,46816;405134,71455;436178,28660;380325,30086;346423,42666;280697,45908;290569,55245;310702,27493;261473,19971;235365,30994;227052,19971;184837,20749;195488,65879;183538,30735;125216,32550;153663,45648;162885,46297;121839,92075;105473,72233;9612,31124" o:connectangles="0,0,0,0,0,0,0,0,0,0,0,0,0,0,0,0,0,0,0,0,0,0,0,0,0,0,0,0,0,0,0,0,0,0,0,0,0,0,0,0,0,0,0,0,0,0,0,0,0,0,0,0,0,0,0,0,0,0,0"/>
                    <o:lock v:ext="edit" verticies="t"/>
                  </v:shape>
                  <v:shape id="Freeform 339" o:spid="_x0000_s1031" style="position:absolute;left:6102;top:5124;width:3029;height:3607;visibility:visible;mso-wrap-style:square;v-text-anchor:top" coordsize="2332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" path="m1484,535v-544,,-877,425,-877,853c607,1904,1028,2241,1488,2241v305,,595,-135,841,-353c2329,2527,2329,2527,2329,2527v-258,154,-611,249,-885,249c658,2776,,2138,,1388,,594,663,,1448,v302,,654,91,884,206c2332,833,2332,833,2332,833,2043,642,1750,535,1484,535e" fillcolor="#e61739" stroked="f">
                    <v:path arrowok="t" o:connecttype="custom" o:connectlocs="192751,69511;78841,180340;193271,291169;302505,245304;302505,328328;187556,360680;0,180340;188075,0;302895,26765;302895,108230;192751,69511" o:connectangles="0,0,0,0,0,0,0,0,0,0,0"/>
                  </v:shape>
                  <v:shape id="Freeform 340" o:spid="_x0000_s1032" style="position:absolute;left:9404;top:5124;width:3130;height:3607;visibility:visible;mso-wrap-style:square;v-text-anchor:top" coordsize="241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" path="m1455,2776c666,2776,,2162,,1388,,607,662,,1491,v301,,674,79,904,186c2395,809,2395,809,2395,809,2134,658,1797,535,1503,535v-544,,-897,425,-897,853c606,1892,1023,2257,1511,2257v103,,202,-8,329,-56c1840,1701,1840,1701,1840,1701v-444,,-444,,-444,c1396,1174,1396,1174,1396,1174v1015,,1015,,1015,c2411,2578,2411,2578,2411,2578v-289,131,-614,198,-956,198e" fillcolor="#e61739" stroked="f">
                    <v:path arrowok="t" o:connecttype="custom" o:connectlocs="188924,360680;0,180340;193598,0;310977,24167;310977,105112;195156,69511;78686,180340;196195,293247;238914,285971;238914,221007;181263,221007;181263,152535;313055,152535;313055,334954;188924,360680" o:connectangles="0,0,0,0,0,0,0,0,0,0,0,0,0,0,0"/>
                  </v:shape>
                  <v:rect id="Rectangle 341" o:spid="_x0000_s1033" style="position:absolute;left:13112;top:5194;width:74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" fillcolor="#e61739" stroked="f"/>
                  <v:shape id="Freeform 342" o:spid="_x0000_s1034" style="position:absolute;left:13893;top:9537;width:445;height:445;visibility:visible;mso-wrap-style:square;v-text-anchor:top" coordsize="34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" path="m14,102c23,82,35,64,51,49,67,34,85,22,106,13,126,5,148,,172,v23,,45,5,66,13c258,22,276,34,292,49v15,15,27,33,36,53c337,123,342,145,342,169v,25,-5,48,-14,68c319,258,307,276,292,291v-16,16,-34,28,-54,36c217,335,195,340,172,340v-24,,-46,-5,-66,-13c85,319,67,307,51,291,35,276,23,258,14,237,5,217,,194,,169,,145,5,123,14,102m42,227v7,18,17,33,29,46c84,287,99,296,116,304v17,7,36,11,56,11c192,315,210,311,227,304v17,-8,32,-17,44,-31c283,260,294,245,301,227v7,-18,10,-37,10,-58c311,149,308,130,301,113,294,95,283,80,271,67,259,54,244,44,227,36,210,29,192,25,172,25v-20,,-39,4,-56,11c99,44,84,54,71,67,59,80,49,95,42,113v-7,17,-11,36,-11,56c31,190,35,209,42,227m182,71v24,,41,4,53,14c246,94,252,108,252,128v,17,-5,31,-15,39c227,175,214,180,199,182v57,87,57,87,57,87c223,269,223,269,223,269,169,184,169,184,169,184v-32,,-32,,-32,c137,269,137,269,137,269v-32,,-32,,-32,c105,71,105,71,105,71r77,xm169,159v7,,13,,19,-1c194,158,200,157,205,154v5,-2,8,-5,11,-9c219,140,221,134,221,126v,-6,-2,-12,-4,-16c214,106,211,103,207,101v-4,-2,-9,-3,-14,-4c188,96,182,96,177,96v-40,,-40,,-40,c137,159,137,159,137,159r32,xe" fillcolor="#818282" stroked="f">
                    <v:path arrowok="t" o:connecttype="custom" o:connectlocs="1820,13335;6629,6406;13777,1700;22355,0;30933,1700;37951,6406;42630,13335;44450,22094;42630,30984;37951,38044;30933,42750;22355,44450;13777,42750;6629,38044;1820,30984;0,22094;1820,13335;5459,29677;9228,35691;15077,39744;22355,41182;29503,39744;35222,35691;39121,29677;40421,22094;39121,14773;35222,8759;29503,4706;22355,3268;15077,4706;9228,8759;5459,14773;4029,22094;5459,29677;23655,9282;30543,11113;32753,16734;30803,21833;25864,23794;33273,35168;28983,35168;21965,24055;17806,24055;17806,35168;13647,35168;13647,9282;23655,9282;21965,20787;24435,20656;26644,20133;28074,18957;28724,16473;28204,14381;26904,13204;25084,12681;23005,12551;17806,12551;17806,20787;21965,20787" o:connectangles="0,0,0,0,0,0,0,0,0,0,0,0,0,0,0,0,0,0,0,0,0,0,0,0,0,0,0,0,0,0,0,0,0,0,0,0,0,0,0,0,0,0,0,0,0,0,0,0,0,0,0,0,0,0,0,0,0,0,0"/>
                    <o:lock v:ext="edit" verticies="t"/>
                  </v:shape>
                </v:group>
                <v:shape id="Freeform 343" o:spid="_x0000_s1035" style="position:absolute;width:19050;height:19050;visibility:visible;mso-wrap-style:square;v-text-anchor:top" coordsize="300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" path="m,l,409r2591,l2591,3000r409,l30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259715;1645285,259715;1645285,1905000;1905000,1905000;1905000,0;0,0" o:connectangles="0,0,0,0,0,0,0"/>
                </v:shape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36596" w14:textId="77777777" w:rsidR="008141E1" w:rsidRPr="00D02D2B" w:rsidRDefault="00D02D2B" w:rsidP="00D02D2B">
    <w:pPr>
      <w:pStyle w:val="Footer"/>
      <w:spacing w:line="24" w:lineRule="auto"/>
      <w:rPr>
        <w:sz w:val="2"/>
        <w:szCs w:val="2"/>
      </w:rPr>
    </w:pPr>
    <w:r w:rsidRPr="00E33CFE">
      <w:rPr>
        <w:noProof/>
      </w:rPr>
      <w:drawing>
        <wp:anchor distT="0" distB="0" distL="114300" distR="114300" simplePos="0" relativeHeight="251655680" behindDoc="0" locked="1" layoutInCell="1" allowOverlap="1" wp14:anchorId="1DB4801E" wp14:editId="30A3B7B2">
          <wp:simplePos x="0" y="0"/>
          <wp:positionH relativeFrom="rightMargin">
            <wp:posOffset>-2578735</wp:posOffset>
          </wp:positionH>
          <wp:positionV relativeFrom="page">
            <wp:posOffset>579755</wp:posOffset>
          </wp:positionV>
          <wp:extent cx="1148715" cy="114300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oup - small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871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42BC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C2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7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E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B8B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EAF74C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 w:themeColor="accent2"/>
      </w:rPr>
    </w:lvl>
  </w:abstractNum>
  <w:abstractNum w:abstractNumId="6" w15:restartNumberingAfterBreak="0">
    <w:nsid w:val="FFFFFF82"/>
    <w:multiLevelType w:val="singleLevel"/>
    <w:tmpl w:val="95D4904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 w:themeColor="accent2"/>
      </w:rPr>
    </w:lvl>
  </w:abstractNum>
  <w:abstractNum w:abstractNumId="7" w15:restartNumberingAfterBreak="0">
    <w:nsid w:val="FFFFFF83"/>
    <w:multiLevelType w:val="singleLevel"/>
    <w:tmpl w:val="10DC3988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</w:abstractNum>
  <w:abstractNum w:abstractNumId="8" w15:restartNumberingAfterBreak="0">
    <w:nsid w:val="FFFFFF88"/>
    <w:multiLevelType w:val="singleLevel"/>
    <w:tmpl w:val="7D524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3097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</w:abstractNum>
  <w:abstractNum w:abstractNumId="10" w15:restartNumberingAfterBreak="0">
    <w:nsid w:val="005C715C"/>
    <w:multiLevelType w:val="multilevel"/>
    <w:tmpl w:val="39EC75D6"/>
    <w:numStyleLink w:val="CGI-Appendix"/>
  </w:abstractNum>
  <w:abstractNum w:abstractNumId="11" w15:restartNumberingAfterBreak="0">
    <w:nsid w:val="04985A8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385BA8"/>
    <w:multiLevelType w:val="multilevel"/>
    <w:tmpl w:val="39EC75D6"/>
    <w:numStyleLink w:val="CGI-Appendix"/>
  </w:abstractNum>
  <w:abstractNum w:abstractNumId="13" w15:restartNumberingAfterBreak="0">
    <w:nsid w:val="0E5506E6"/>
    <w:multiLevelType w:val="hybridMultilevel"/>
    <w:tmpl w:val="2068B2E2"/>
    <w:lvl w:ilvl="0" w:tplc="CF3012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526F"/>
    <w:multiLevelType w:val="multilevel"/>
    <w:tmpl w:val="9872D120"/>
    <w:numStyleLink w:val="CGI-Headings"/>
  </w:abstractNum>
  <w:abstractNum w:abstractNumId="15" w15:restartNumberingAfterBreak="0">
    <w:nsid w:val="17084876"/>
    <w:multiLevelType w:val="multilevel"/>
    <w:tmpl w:val="39EC75D6"/>
    <w:numStyleLink w:val="CGI-Appendix"/>
  </w:abstractNum>
  <w:abstractNum w:abstractNumId="16" w15:restartNumberingAfterBreak="0">
    <w:nsid w:val="1C5C3AEE"/>
    <w:multiLevelType w:val="hybridMultilevel"/>
    <w:tmpl w:val="F9D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E33F6"/>
    <w:multiLevelType w:val="multilevel"/>
    <w:tmpl w:val="9872D120"/>
    <w:numStyleLink w:val="CGI-Headings"/>
  </w:abstractNum>
  <w:abstractNum w:abstractNumId="18" w15:restartNumberingAfterBreak="0">
    <w:nsid w:val="20B91E0D"/>
    <w:multiLevelType w:val="multilevel"/>
    <w:tmpl w:val="9872D120"/>
    <w:numStyleLink w:val="CGI-Headings"/>
  </w:abstractNum>
  <w:abstractNum w:abstractNumId="19" w15:restartNumberingAfterBreak="0">
    <w:nsid w:val="29BD0056"/>
    <w:multiLevelType w:val="hybridMultilevel"/>
    <w:tmpl w:val="13142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D7D9A"/>
    <w:multiLevelType w:val="multilevel"/>
    <w:tmpl w:val="9872D120"/>
    <w:numStyleLink w:val="CGI-Headings"/>
  </w:abstractNum>
  <w:abstractNum w:abstractNumId="21" w15:restartNumberingAfterBreak="0">
    <w:nsid w:val="2BC15368"/>
    <w:multiLevelType w:val="hybridMultilevel"/>
    <w:tmpl w:val="031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93F6F"/>
    <w:multiLevelType w:val="multilevel"/>
    <w:tmpl w:val="9872D120"/>
    <w:styleLink w:val="CGI-Headings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51B79E0"/>
    <w:multiLevelType w:val="multilevel"/>
    <w:tmpl w:val="9872D120"/>
    <w:numStyleLink w:val="CGI-Headings"/>
  </w:abstractNum>
  <w:abstractNum w:abstractNumId="25" w15:restartNumberingAfterBreak="0">
    <w:nsid w:val="3BB2627F"/>
    <w:multiLevelType w:val="multilevel"/>
    <w:tmpl w:val="9872D120"/>
    <w:numStyleLink w:val="CGI-Headings"/>
  </w:abstractNum>
  <w:abstractNum w:abstractNumId="26" w15:restartNumberingAfterBreak="0">
    <w:nsid w:val="3E0D2D78"/>
    <w:multiLevelType w:val="multilevel"/>
    <w:tmpl w:val="9872D120"/>
    <w:numStyleLink w:val="CGI-Headings"/>
  </w:abstractNum>
  <w:abstractNum w:abstractNumId="27" w15:restartNumberingAfterBreak="0">
    <w:nsid w:val="43C4732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9B4681"/>
    <w:multiLevelType w:val="multilevel"/>
    <w:tmpl w:val="9872D120"/>
    <w:numStyleLink w:val="CGI-Headings"/>
  </w:abstractNum>
  <w:abstractNum w:abstractNumId="29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46979"/>
    <w:multiLevelType w:val="hybridMultilevel"/>
    <w:tmpl w:val="01243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A441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C1846A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265EA5"/>
    <w:multiLevelType w:val="hybridMultilevel"/>
    <w:tmpl w:val="53FA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60ABF"/>
    <w:multiLevelType w:val="hybridMultilevel"/>
    <w:tmpl w:val="D62CEA10"/>
    <w:lvl w:ilvl="0" w:tplc="0C1846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1766B58"/>
    <w:multiLevelType w:val="multilevel"/>
    <w:tmpl w:val="2AFEC00C"/>
    <w:lvl w:ilvl="0">
      <w:start w:val="1"/>
      <w:numFmt w:val="decimal"/>
      <w:pStyle w:val="CTSHeading1"/>
      <w:lvlText w:val="%1.0"/>
      <w:lvlJc w:val="left"/>
      <w:pPr>
        <w:tabs>
          <w:tab w:val="num" w:pos="864"/>
        </w:tabs>
        <w:ind w:left="576" w:hanging="576"/>
      </w:pPr>
      <w:rPr>
        <w:rFonts w:ascii="Times New Roman" w:hAnsi="Times New Roman" w:hint="default"/>
        <w:b w:val="0"/>
        <w:i/>
        <w:sz w:val="36"/>
        <w:szCs w:val="36"/>
      </w:rPr>
    </w:lvl>
    <w:lvl w:ilvl="1">
      <w:start w:val="1"/>
      <w:numFmt w:val="decimal"/>
      <w:pStyle w:val="CTSHeading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CTSHeading3"/>
      <w:lvlText w:val="%1.%2.%3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 w:val="0"/>
        <w:i w:val="0"/>
        <w:sz w:val="22"/>
        <w:szCs w:val="22"/>
        <w:vertAlign w:val="baseline"/>
      </w:rPr>
    </w:lvl>
    <w:lvl w:ilvl="3">
      <w:start w:val="1"/>
      <w:numFmt w:val="decimal"/>
      <w:pStyle w:val="CTSHeading4"/>
      <w:lvlText w:val="%1.%2.%3.%4.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decimal"/>
      <w:pStyle w:val="CTSHeading5"/>
      <w:lvlText w:val="%1.%2.%3.%4.%5.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CTSHeading6"/>
      <w:lvlText w:val="%1.%2.%3.%4.%5.%6."/>
      <w:lvlJc w:val="left"/>
      <w:pPr>
        <w:tabs>
          <w:tab w:val="num" w:pos="1872"/>
        </w:tabs>
        <w:ind w:left="1872" w:hanging="1872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4" w15:restartNumberingAfterBreak="0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5EA40AF5"/>
    <w:multiLevelType w:val="hybridMultilevel"/>
    <w:tmpl w:val="3B4EA9B4"/>
    <w:lvl w:ilvl="0" w:tplc="81CCE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D642D"/>
    <w:multiLevelType w:val="multilevel"/>
    <w:tmpl w:val="9872D120"/>
    <w:numStyleLink w:val="CGI-Headings"/>
  </w:abstractNum>
  <w:abstractNum w:abstractNumId="37" w15:restartNumberingAfterBreak="0">
    <w:nsid w:val="70CA3A09"/>
    <w:multiLevelType w:val="hybridMultilevel"/>
    <w:tmpl w:val="4024FB46"/>
    <w:lvl w:ilvl="0" w:tplc="6AF6D14E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5A5A5A" w:themeColor="text2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B55DCC"/>
    <w:multiLevelType w:val="multilevel"/>
    <w:tmpl w:val="9872D120"/>
    <w:numStyleLink w:val="CGI-Heading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29"/>
  </w:num>
  <w:num w:numId="13">
    <w:abstractNumId w:val="13"/>
  </w:num>
  <w:num w:numId="14">
    <w:abstractNumId w:val="35"/>
  </w:num>
  <w:num w:numId="15">
    <w:abstractNumId w:val="22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1"/>
  </w:num>
  <w:num w:numId="21">
    <w:abstractNumId w:val="27"/>
  </w:num>
  <w:num w:numId="22">
    <w:abstractNumId w:val="17"/>
  </w:num>
  <w:num w:numId="23">
    <w:abstractNumId w:val="23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5"/>
  </w:num>
  <w:num w:numId="27">
    <w:abstractNumId w:val="10"/>
  </w:num>
  <w:num w:numId="28">
    <w:abstractNumId w:val="12"/>
  </w:num>
  <w:num w:numId="29">
    <w:abstractNumId w:val="38"/>
  </w:num>
  <w:num w:numId="30">
    <w:abstractNumId w:val="28"/>
  </w:num>
  <w:num w:numId="31">
    <w:abstractNumId w:val="14"/>
  </w:num>
  <w:num w:numId="32">
    <w:abstractNumId w:val="20"/>
  </w:num>
  <w:num w:numId="33">
    <w:abstractNumId w:val="36"/>
  </w:num>
  <w:num w:numId="34">
    <w:abstractNumId w:val="1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</w:num>
  <w:num w:numId="35">
    <w:abstractNumId w:val="37"/>
  </w:num>
  <w:num w:numId="36">
    <w:abstractNumId w:val="33"/>
  </w:num>
  <w:num w:numId="37">
    <w:abstractNumId w:val="16"/>
  </w:num>
  <w:num w:numId="38">
    <w:abstractNumId w:val="30"/>
  </w:num>
  <w:num w:numId="39">
    <w:abstractNumId w:val="21"/>
  </w:num>
  <w:num w:numId="40">
    <w:abstractNumId w:val="19"/>
  </w:num>
  <w:num w:numId="41">
    <w:abstractNumId w:val="32"/>
  </w:num>
  <w:num w:numId="42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ew Ingle">
    <w15:presenceInfo w15:providerId="AD" w15:userId="S-1-5-21-682003330-1383384898-1801674531-4046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mirrorMargins/>
  <w:hideSpellingErrors/>
  <w:hideGrammaticalErrors/>
  <w:attachedTemplate r:id="rId1"/>
  <w:revisionView w:inkAnnotations="0"/>
  <w:trackRevisions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E4"/>
    <w:rsid w:val="000004D4"/>
    <w:rsid w:val="000012A5"/>
    <w:rsid w:val="00001384"/>
    <w:rsid w:val="00005599"/>
    <w:rsid w:val="0000568C"/>
    <w:rsid w:val="00005BFC"/>
    <w:rsid w:val="00015210"/>
    <w:rsid w:val="00016A8D"/>
    <w:rsid w:val="0002663F"/>
    <w:rsid w:val="0002788E"/>
    <w:rsid w:val="00031B89"/>
    <w:rsid w:val="00033DB5"/>
    <w:rsid w:val="00041A1F"/>
    <w:rsid w:val="00043808"/>
    <w:rsid w:val="0004438F"/>
    <w:rsid w:val="00044524"/>
    <w:rsid w:val="00055FC3"/>
    <w:rsid w:val="00063482"/>
    <w:rsid w:val="000662B1"/>
    <w:rsid w:val="0006701F"/>
    <w:rsid w:val="00076A30"/>
    <w:rsid w:val="0008294C"/>
    <w:rsid w:val="000855D0"/>
    <w:rsid w:val="0009000C"/>
    <w:rsid w:val="00091803"/>
    <w:rsid w:val="000941F4"/>
    <w:rsid w:val="00097D20"/>
    <w:rsid w:val="000A24C4"/>
    <w:rsid w:val="000A4757"/>
    <w:rsid w:val="000B1E34"/>
    <w:rsid w:val="000B29BD"/>
    <w:rsid w:val="000B39EB"/>
    <w:rsid w:val="000B4A23"/>
    <w:rsid w:val="000C77F6"/>
    <w:rsid w:val="000D039C"/>
    <w:rsid w:val="000D05DC"/>
    <w:rsid w:val="000D07C3"/>
    <w:rsid w:val="000D1F3F"/>
    <w:rsid w:val="000D4F93"/>
    <w:rsid w:val="000D6344"/>
    <w:rsid w:val="000E05DC"/>
    <w:rsid w:val="000E3650"/>
    <w:rsid w:val="000E38BA"/>
    <w:rsid w:val="000F3940"/>
    <w:rsid w:val="000F4254"/>
    <w:rsid w:val="000F6D10"/>
    <w:rsid w:val="001002AA"/>
    <w:rsid w:val="0010055E"/>
    <w:rsid w:val="00102A2B"/>
    <w:rsid w:val="00103A5A"/>
    <w:rsid w:val="00105F5A"/>
    <w:rsid w:val="00106C49"/>
    <w:rsid w:val="001079D8"/>
    <w:rsid w:val="001114C9"/>
    <w:rsid w:val="001168C7"/>
    <w:rsid w:val="00117211"/>
    <w:rsid w:val="00123085"/>
    <w:rsid w:val="001240EF"/>
    <w:rsid w:val="00125470"/>
    <w:rsid w:val="00137042"/>
    <w:rsid w:val="001472B2"/>
    <w:rsid w:val="00150F0C"/>
    <w:rsid w:val="001524CA"/>
    <w:rsid w:val="001538AE"/>
    <w:rsid w:val="001610D5"/>
    <w:rsid w:val="00166EDD"/>
    <w:rsid w:val="00172495"/>
    <w:rsid w:val="00175869"/>
    <w:rsid w:val="00181BC4"/>
    <w:rsid w:val="001871B7"/>
    <w:rsid w:val="00187917"/>
    <w:rsid w:val="00191CBA"/>
    <w:rsid w:val="00191D3C"/>
    <w:rsid w:val="00194872"/>
    <w:rsid w:val="001A20D3"/>
    <w:rsid w:val="001A4045"/>
    <w:rsid w:val="001A6FEB"/>
    <w:rsid w:val="001B4C90"/>
    <w:rsid w:val="001B7A83"/>
    <w:rsid w:val="001C1396"/>
    <w:rsid w:val="001C1DDE"/>
    <w:rsid w:val="001C3B9C"/>
    <w:rsid w:val="001C4D13"/>
    <w:rsid w:val="001D1068"/>
    <w:rsid w:val="001D5CBF"/>
    <w:rsid w:val="001D6098"/>
    <w:rsid w:val="001D65AA"/>
    <w:rsid w:val="001E551B"/>
    <w:rsid w:val="001F4B54"/>
    <w:rsid w:val="001F64B2"/>
    <w:rsid w:val="001F6E0A"/>
    <w:rsid w:val="002125B1"/>
    <w:rsid w:val="002137EE"/>
    <w:rsid w:val="00214289"/>
    <w:rsid w:val="002153CF"/>
    <w:rsid w:val="002162FE"/>
    <w:rsid w:val="0022275D"/>
    <w:rsid w:val="00225A01"/>
    <w:rsid w:val="00231664"/>
    <w:rsid w:val="00241FFD"/>
    <w:rsid w:val="00243C41"/>
    <w:rsid w:val="00255D48"/>
    <w:rsid w:val="00261F0C"/>
    <w:rsid w:val="00263356"/>
    <w:rsid w:val="00264316"/>
    <w:rsid w:val="00264F6F"/>
    <w:rsid w:val="0026530E"/>
    <w:rsid w:val="0026569B"/>
    <w:rsid w:val="00265985"/>
    <w:rsid w:val="002668E4"/>
    <w:rsid w:val="00272939"/>
    <w:rsid w:val="00273738"/>
    <w:rsid w:val="00280EB6"/>
    <w:rsid w:val="002823C0"/>
    <w:rsid w:val="00282EE7"/>
    <w:rsid w:val="00295AA0"/>
    <w:rsid w:val="002967A2"/>
    <w:rsid w:val="002A0C14"/>
    <w:rsid w:val="002A3093"/>
    <w:rsid w:val="002A70FF"/>
    <w:rsid w:val="002B4ED5"/>
    <w:rsid w:val="002B5F96"/>
    <w:rsid w:val="002B6F6F"/>
    <w:rsid w:val="002C0E50"/>
    <w:rsid w:val="002C35E3"/>
    <w:rsid w:val="002C43CA"/>
    <w:rsid w:val="002C51AF"/>
    <w:rsid w:val="002C5A06"/>
    <w:rsid w:val="002D558C"/>
    <w:rsid w:val="002F4CFA"/>
    <w:rsid w:val="002F5F30"/>
    <w:rsid w:val="002F7A6F"/>
    <w:rsid w:val="00304E8A"/>
    <w:rsid w:val="003050ED"/>
    <w:rsid w:val="003102FA"/>
    <w:rsid w:val="00310D4C"/>
    <w:rsid w:val="00313E14"/>
    <w:rsid w:val="00320AD5"/>
    <w:rsid w:val="00321855"/>
    <w:rsid w:val="00321C34"/>
    <w:rsid w:val="003368C7"/>
    <w:rsid w:val="00336B5E"/>
    <w:rsid w:val="003371BD"/>
    <w:rsid w:val="003449B1"/>
    <w:rsid w:val="00362842"/>
    <w:rsid w:val="00364628"/>
    <w:rsid w:val="00370F18"/>
    <w:rsid w:val="00372984"/>
    <w:rsid w:val="00372BD9"/>
    <w:rsid w:val="0037730C"/>
    <w:rsid w:val="00381A99"/>
    <w:rsid w:val="00381BDF"/>
    <w:rsid w:val="0038578A"/>
    <w:rsid w:val="0039503D"/>
    <w:rsid w:val="003A0A80"/>
    <w:rsid w:val="003A287F"/>
    <w:rsid w:val="003A2A2C"/>
    <w:rsid w:val="003A4462"/>
    <w:rsid w:val="003B6462"/>
    <w:rsid w:val="003C1664"/>
    <w:rsid w:val="003C2571"/>
    <w:rsid w:val="003C4726"/>
    <w:rsid w:val="003C5360"/>
    <w:rsid w:val="003C6B72"/>
    <w:rsid w:val="003D04A4"/>
    <w:rsid w:val="003D3954"/>
    <w:rsid w:val="003E18D2"/>
    <w:rsid w:val="003E3E20"/>
    <w:rsid w:val="003E49E2"/>
    <w:rsid w:val="003F0A8E"/>
    <w:rsid w:val="003F0B01"/>
    <w:rsid w:val="003F11D9"/>
    <w:rsid w:val="003F1584"/>
    <w:rsid w:val="003F5A46"/>
    <w:rsid w:val="00400E44"/>
    <w:rsid w:val="00415982"/>
    <w:rsid w:val="004222EF"/>
    <w:rsid w:val="004247EE"/>
    <w:rsid w:val="00424C74"/>
    <w:rsid w:val="00431FD0"/>
    <w:rsid w:val="00441102"/>
    <w:rsid w:val="00441CC1"/>
    <w:rsid w:val="004436AF"/>
    <w:rsid w:val="00450760"/>
    <w:rsid w:val="00450767"/>
    <w:rsid w:val="00451E58"/>
    <w:rsid w:val="00452E73"/>
    <w:rsid w:val="00452FBB"/>
    <w:rsid w:val="00453C56"/>
    <w:rsid w:val="00456C5A"/>
    <w:rsid w:val="0046047C"/>
    <w:rsid w:val="004632B3"/>
    <w:rsid w:val="00465372"/>
    <w:rsid w:val="0047140E"/>
    <w:rsid w:val="00472766"/>
    <w:rsid w:val="00473EAF"/>
    <w:rsid w:val="004746FF"/>
    <w:rsid w:val="00477C8C"/>
    <w:rsid w:val="004904C6"/>
    <w:rsid w:val="00490CF6"/>
    <w:rsid w:val="004910F4"/>
    <w:rsid w:val="004A3CC4"/>
    <w:rsid w:val="004B1556"/>
    <w:rsid w:val="004B5930"/>
    <w:rsid w:val="004C18D1"/>
    <w:rsid w:val="004C2214"/>
    <w:rsid w:val="004D03DA"/>
    <w:rsid w:val="004D1251"/>
    <w:rsid w:val="004D24A2"/>
    <w:rsid w:val="004E08D6"/>
    <w:rsid w:val="004E488C"/>
    <w:rsid w:val="004F072E"/>
    <w:rsid w:val="004F1B60"/>
    <w:rsid w:val="00504077"/>
    <w:rsid w:val="00506BE6"/>
    <w:rsid w:val="00512A91"/>
    <w:rsid w:val="00520DF7"/>
    <w:rsid w:val="005342C1"/>
    <w:rsid w:val="005377A8"/>
    <w:rsid w:val="005464FA"/>
    <w:rsid w:val="00553DA9"/>
    <w:rsid w:val="00556F82"/>
    <w:rsid w:val="0056389F"/>
    <w:rsid w:val="00564AF7"/>
    <w:rsid w:val="00565082"/>
    <w:rsid w:val="00566DCE"/>
    <w:rsid w:val="00575B67"/>
    <w:rsid w:val="00575C75"/>
    <w:rsid w:val="005827FF"/>
    <w:rsid w:val="005873DD"/>
    <w:rsid w:val="00587609"/>
    <w:rsid w:val="00591F8E"/>
    <w:rsid w:val="00594B81"/>
    <w:rsid w:val="00594BDA"/>
    <w:rsid w:val="00596360"/>
    <w:rsid w:val="0059665C"/>
    <w:rsid w:val="00596B1F"/>
    <w:rsid w:val="005A3527"/>
    <w:rsid w:val="005A7082"/>
    <w:rsid w:val="005B0874"/>
    <w:rsid w:val="005B24B4"/>
    <w:rsid w:val="005B4922"/>
    <w:rsid w:val="005B49C0"/>
    <w:rsid w:val="005B5482"/>
    <w:rsid w:val="005C432A"/>
    <w:rsid w:val="005D0DA4"/>
    <w:rsid w:val="005D2A49"/>
    <w:rsid w:val="005D37DE"/>
    <w:rsid w:val="005D41D5"/>
    <w:rsid w:val="005D7EAD"/>
    <w:rsid w:val="005E5D44"/>
    <w:rsid w:val="005E69C4"/>
    <w:rsid w:val="005E72F9"/>
    <w:rsid w:val="005F0C98"/>
    <w:rsid w:val="005F3301"/>
    <w:rsid w:val="005F4119"/>
    <w:rsid w:val="00602AA3"/>
    <w:rsid w:val="00604098"/>
    <w:rsid w:val="006041DA"/>
    <w:rsid w:val="00604AC5"/>
    <w:rsid w:val="00605B49"/>
    <w:rsid w:val="00607B78"/>
    <w:rsid w:val="00607DC0"/>
    <w:rsid w:val="00617631"/>
    <w:rsid w:val="006244DD"/>
    <w:rsid w:val="00626EDD"/>
    <w:rsid w:val="00626F08"/>
    <w:rsid w:val="0063323C"/>
    <w:rsid w:val="00635364"/>
    <w:rsid w:val="00636A94"/>
    <w:rsid w:val="00641D13"/>
    <w:rsid w:val="00641DCE"/>
    <w:rsid w:val="00651FDE"/>
    <w:rsid w:val="00657DBF"/>
    <w:rsid w:val="00662D7A"/>
    <w:rsid w:val="0067082D"/>
    <w:rsid w:val="00670E46"/>
    <w:rsid w:val="00673ACC"/>
    <w:rsid w:val="00677860"/>
    <w:rsid w:val="00680789"/>
    <w:rsid w:val="00690132"/>
    <w:rsid w:val="00690436"/>
    <w:rsid w:val="00691283"/>
    <w:rsid w:val="0069138D"/>
    <w:rsid w:val="00696891"/>
    <w:rsid w:val="006A1DB7"/>
    <w:rsid w:val="006A3081"/>
    <w:rsid w:val="006A5FD1"/>
    <w:rsid w:val="006A6598"/>
    <w:rsid w:val="006A7192"/>
    <w:rsid w:val="006B29DC"/>
    <w:rsid w:val="006C61A4"/>
    <w:rsid w:val="006D0004"/>
    <w:rsid w:val="006D00F8"/>
    <w:rsid w:val="006D2669"/>
    <w:rsid w:val="006D6C50"/>
    <w:rsid w:val="006D79B4"/>
    <w:rsid w:val="006E028B"/>
    <w:rsid w:val="006E53D4"/>
    <w:rsid w:val="006E5F2C"/>
    <w:rsid w:val="006F2A22"/>
    <w:rsid w:val="006F2B9C"/>
    <w:rsid w:val="006F4A95"/>
    <w:rsid w:val="006F6665"/>
    <w:rsid w:val="006F72FD"/>
    <w:rsid w:val="0071304D"/>
    <w:rsid w:val="007201A3"/>
    <w:rsid w:val="00721C9E"/>
    <w:rsid w:val="00727E7B"/>
    <w:rsid w:val="00731957"/>
    <w:rsid w:val="00731A40"/>
    <w:rsid w:val="00733772"/>
    <w:rsid w:val="007341EC"/>
    <w:rsid w:val="00735ADE"/>
    <w:rsid w:val="00735C85"/>
    <w:rsid w:val="007372E5"/>
    <w:rsid w:val="00741356"/>
    <w:rsid w:val="00741D8A"/>
    <w:rsid w:val="00746D7F"/>
    <w:rsid w:val="007512A3"/>
    <w:rsid w:val="007542F1"/>
    <w:rsid w:val="00754F7F"/>
    <w:rsid w:val="007630F5"/>
    <w:rsid w:val="00764B0B"/>
    <w:rsid w:val="0076713C"/>
    <w:rsid w:val="00773B45"/>
    <w:rsid w:val="00775211"/>
    <w:rsid w:val="00775625"/>
    <w:rsid w:val="007942FD"/>
    <w:rsid w:val="0079768F"/>
    <w:rsid w:val="007A0F4B"/>
    <w:rsid w:val="007A40D1"/>
    <w:rsid w:val="007A4AC5"/>
    <w:rsid w:val="007B0487"/>
    <w:rsid w:val="007B1552"/>
    <w:rsid w:val="007B16DE"/>
    <w:rsid w:val="007B4732"/>
    <w:rsid w:val="007B615F"/>
    <w:rsid w:val="007C041E"/>
    <w:rsid w:val="007C23AD"/>
    <w:rsid w:val="007C4B50"/>
    <w:rsid w:val="007C6500"/>
    <w:rsid w:val="007D04B7"/>
    <w:rsid w:val="007D2283"/>
    <w:rsid w:val="007D33C9"/>
    <w:rsid w:val="007D3B90"/>
    <w:rsid w:val="007E138D"/>
    <w:rsid w:val="007E639E"/>
    <w:rsid w:val="007F0E88"/>
    <w:rsid w:val="007F70AE"/>
    <w:rsid w:val="007F79E4"/>
    <w:rsid w:val="008002E3"/>
    <w:rsid w:val="00801EDA"/>
    <w:rsid w:val="0080335B"/>
    <w:rsid w:val="00805A4D"/>
    <w:rsid w:val="00807A2A"/>
    <w:rsid w:val="0081095C"/>
    <w:rsid w:val="00810BE7"/>
    <w:rsid w:val="008141E1"/>
    <w:rsid w:val="00815D51"/>
    <w:rsid w:val="008201A8"/>
    <w:rsid w:val="00826F99"/>
    <w:rsid w:val="00827C4A"/>
    <w:rsid w:val="00827E8D"/>
    <w:rsid w:val="008507F4"/>
    <w:rsid w:val="00852C1F"/>
    <w:rsid w:val="00854138"/>
    <w:rsid w:val="00861958"/>
    <w:rsid w:val="00867179"/>
    <w:rsid w:val="00872978"/>
    <w:rsid w:val="00872BA3"/>
    <w:rsid w:val="008779E2"/>
    <w:rsid w:val="0088195B"/>
    <w:rsid w:val="008842DE"/>
    <w:rsid w:val="0089621A"/>
    <w:rsid w:val="008A09DA"/>
    <w:rsid w:val="008A433F"/>
    <w:rsid w:val="008A53DE"/>
    <w:rsid w:val="008A5E0E"/>
    <w:rsid w:val="008A5F17"/>
    <w:rsid w:val="008B022B"/>
    <w:rsid w:val="008B0DB5"/>
    <w:rsid w:val="008B3150"/>
    <w:rsid w:val="008B4BA8"/>
    <w:rsid w:val="008B6020"/>
    <w:rsid w:val="008C4FC6"/>
    <w:rsid w:val="008D1003"/>
    <w:rsid w:val="008D35EB"/>
    <w:rsid w:val="008E6882"/>
    <w:rsid w:val="008F223E"/>
    <w:rsid w:val="008F248B"/>
    <w:rsid w:val="008F61F3"/>
    <w:rsid w:val="008F6264"/>
    <w:rsid w:val="00901C7B"/>
    <w:rsid w:val="00903709"/>
    <w:rsid w:val="0090518C"/>
    <w:rsid w:val="00905E26"/>
    <w:rsid w:val="009207E5"/>
    <w:rsid w:val="009209E7"/>
    <w:rsid w:val="00924597"/>
    <w:rsid w:val="0092524E"/>
    <w:rsid w:val="009276F9"/>
    <w:rsid w:val="00935CAE"/>
    <w:rsid w:val="00937721"/>
    <w:rsid w:val="00937950"/>
    <w:rsid w:val="0094088A"/>
    <w:rsid w:val="009438FC"/>
    <w:rsid w:val="00944DEA"/>
    <w:rsid w:val="00950708"/>
    <w:rsid w:val="009508D2"/>
    <w:rsid w:val="00952FC8"/>
    <w:rsid w:val="00960BB4"/>
    <w:rsid w:val="00971777"/>
    <w:rsid w:val="00975B76"/>
    <w:rsid w:val="0097643D"/>
    <w:rsid w:val="00980DAA"/>
    <w:rsid w:val="00991A8C"/>
    <w:rsid w:val="00991E42"/>
    <w:rsid w:val="00995D1E"/>
    <w:rsid w:val="009A221B"/>
    <w:rsid w:val="009A22DF"/>
    <w:rsid w:val="009A4CF1"/>
    <w:rsid w:val="009B3316"/>
    <w:rsid w:val="009B698C"/>
    <w:rsid w:val="009C0824"/>
    <w:rsid w:val="009C0D54"/>
    <w:rsid w:val="009C1345"/>
    <w:rsid w:val="009C52FA"/>
    <w:rsid w:val="009C5E2A"/>
    <w:rsid w:val="009D0EB0"/>
    <w:rsid w:val="009D3C3B"/>
    <w:rsid w:val="009E2453"/>
    <w:rsid w:val="009E4AC6"/>
    <w:rsid w:val="009E7479"/>
    <w:rsid w:val="009F65B9"/>
    <w:rsid w:val="009F6A5D"/>
    <w:rsid w:val="009F6C07"/>
    <w:rsid w:val="009F7D10"/>
    <w:rsid w:val="00A02F40"/>
    <w:rsid w:val="00A03EED"/>
    <w:rsid w:val="00A05DB0"/>
    <w:rsid w:val="00A10597"/>
    <w:rsid w:val="00A10B9D"/>
    <w:rsid w:val="00A213A2"/>
    <w:rsid w:val="00A21762"/>
    <w:rsid w:val="00A24113"/>
    <w:rsid w:val="00A3551C"/>
    <w:rsid w:val="00A432FA"/>
    <w:rsid w:val="00A46519"/>
    <w:rsid w:val="00A479DD"/>
    <w:rsid w:val="00A50DD5"/>
    <w:rsid w:val="00A557E4"/>
    <w:rsid w:val="00A6475F"/>
    <w:rsid w:val="00A6568B"/>
    <w:rsid w:val="00A70AB2"/>
    <w:rsid w:val="00A71F9B"/>
    <w:rsid w:val="00A77EE2"/>
    <w:rsid w:val="00A83DE5"/>
    <w:rsid w:val="00A867AA"/>
    <w:rsid w:val="00A8717D"/>
    <w:rsid w:val="00A90086"/>
    <w:rsid w:val="00A94548"/>
    <w:rsid w:val="00A96CA2"/>
    <w:rsid w:val="00AA0874"/>
    <w:rsid w:val="00AA1B3D"/>
    <w:rsid w:val="00AA733D"/>
    <w:rsid w:val="00AA770C"/>
    <w:rsid w:val="00AB09E3"/>
    <w:rsid w:val="00AC1391"/>
    <w:rsid w:val="00AC339F"/>
    <w:rsid w:val="00AD2753"/>
    <w:rsid w:val="00AE24E6"/>
    <w:rsid w:val="00AE2DBD"/>
    <w:rsid w:val="00AE37AF"/>
    <w:rsid w:val="00AE3EA0"/>
    <w:rsid w:val="00AE777C"/>
    <w:rsid w:val="00AF1CA2"/>
    <w:rsid w:val="00AF1E1F"/>
    <w:rsid w:val="00AF45C5"/>
    <w:rsid w:val="00AF4BEC"/>
    <w:rsid w:val="00B06E1B"/>
    <w:rsid w:val="00B11378"/>
    <w:rsid w:val="00B11C10"/>
    <w:rsid w:val="00B12497"/>
    <w:rsid w:val="00B13095"/>
    <w:rsid w:val="00B177F7"/>
    <w:rsid w:val="00B27B5E"/>
    <w:rsid w:val="00B32CE5"/>
    <w:rsid w:val="00B416C0"/>
    <w:rsid w:val="00B41FB4"/>
    <w:rsid w:val="00B445F3"/>
    <w:rsid w:val="00B50389"/>
    <w:rsid w:val="00B5113D"/>
    <w:rsid w:val="00B60F9E"/>
    <w:rsid w:val="00B62156"/>
    <w:rsid w:val="00B66092"/>
    <w:rsid w:val="00B701F7"/>
    <w:rsid w:val="00B72569"/>
    <w:rsid w:val="00B7689F"/>
    <w:rsid w:val="00B822EA"/>
    <w:rsid w:val="00B8264A"/>
    <w:rsid w:val="00B83777"/>
    <w:rsid w:val="00B84C01"/>
    <w:rsid w:val="00B91347"/>
    <w:rsid w:val="00B95286"/>
    <w:rsid w:val="00B961CE"/>
    <w:rsid w:val="00BA604D"/>
    <w:rsid w:val="00BA6677"/>
    <w:rsid w:val="00BB0B5C"/>
    <w:rsid w:val="00BB24E6"/>
    <w:rsid w:val="00BB5AA8"/>
    <w:rsid w:val="00BC0469"/>
    <w:rsid w:val="00BC215F"/>
    <w:rsid w:val="00BC453C"/>
    <w:rsid w:val="00BC4C85"/>
    <w:rsid w:val="00BD059D"/>
    <w:rsid w:val="00BD08D6"/>
    <w:rsid w:val="00BD162E"/>
    <w:rsid w:val="00BD2003"/>
    <w:rsid w:val="00BD645A"/>
    <w:rsid w:val="00BE3513"/>
    <w:rsid w:val="00BE7FD0"/>
    <w:rsid w:val="00BF4A62"/>
    <w:rsid w:val="00C0136A"/>
    <w:rsid w:val="00C05C7E"/>
    <w:rsid w:val="00C0697D"/>
    <w:rsid w:val="00C10EF7"/>
    <w:rsid w:val="00C11F31"/>
    <w:rsid w:val="00C1301A"/>
    <w:rsid w:val="00C151BE"/>
    <w:rsid w:val="00C15932"/>
    <w:rsid w:val="00C16B49"/>
    <w:rsid w:val="00C222CA"/>
    <w:rsid w:val="00C22B1C"/>
    <w:rsid w:val="00C22F8B"/>
    <w:rsid w:val="00C2455D"/>
    <w:rsid w:val="00C25A9D"/>
    <w:rsid w:val="00C277AC"/>
    <w:rsid w:val="00C30D9C"/>
    <w:rsid w:val="00C3329B"/>
    <w:rsid w:val="00C44FAD"/>
    <w:rsid w:val="00C717D6"/>
    <w:rsid w:val="00C729B7"/>
    <w:rsid w:val="00C7522B"/>
    <w:rsid w:val="00C80D32"/>
    <w:rsid w:val="00C87D85"/>
    <w:rsid w:val="00C90C7C"/>
    <w:rsid w:val="00C92DCE"/>
    <w:rsid w:val="00C9438E"/>
    <w:rsid w:val="00C94F34"/>
    <w:rsid w:val="00C95221"/>
    <w:rsid w:val="00C95C95"/>
    <w:rsid w:val="00CA33B0"/>
    <w:rsid w:val="00CA5463"/>
    <w:rsid w:val="00CA5616"/>
    <w:rsid w:val="00CA5B37"/>
    <w:rsid w:val="00CA74E8"/>
    <w:rsid w:val="00CB068F"/>
    <w:rsid w:val="00CB1CBC"/>
    <w:rsid w:val="00CB4D0B"/>
    <w:rsid w:val="00CB5FB0"/>
    <w:rsid w:val="00CC042F"/>
    <w:rsid w:val="00CD51D5"/>
    <w:rsid w:val="00CD5FE3"/>
    <w:rsid w:val="00CE5BFB"/>
    <w:rsid w:val="00CF1018"/>
    <w:rsid w:val="00CF193F"/>
    <w:rsid w:val="00CF389F"/>
    <w:rsid w:val="00CF664E"/>
    <w:rsid w:val="00D02D2B"/>
    <w:rsid w:val="00D07C44"/>
    <w:rsid w:val="00D11657"/>
    <w:rsid w:val="00D16966"/>
    <w:rsid w:val="00D16E1C"/>
    <w:rsid w:val="00D1726C"/>
    <w:rsid w:val="00D175F4"/>
    <w:rsid w:val="00D24FE9"/>
    <w:rsid w:val="00D277DF"/>
    <w:rsid w:val="00D31095"/>
    <w:rsid w:val="00D33F9F"/>
    <w:rsid w:val="00D34C15"/>
    <w:rsid w:val="00D34F0E"/>
    <w:rsid w:val="00D35A9C"/>
    <w:rsid w:val="00D3773F"/>
    <w:rsid w:val="00D40D18"/>
    <w:rsid w:val="00D41214"/>
    <w:rsid w:val="00D41508"/>
    <w:rsid w:val="00D45863"/>
    <w:rsid w:val="00D46A53"/>
    <w:rsid w:val="00D517F0"/>
    <w:rsid w:val="00D528AA"/>
    <w:rsid w:val="00D54A24"/>
    <w:rsid w:val="00D5718F"/>
    <w:rsid w:val="00D60674"/>
    <w:rsid w:val="00D612D3"/>
    <w:rsid w:val="00D61768"/>
    <w:rsid w:val="00D66584"/>
    <w:rsid w:val="00D72F18"/>
    <w:rsid w:val="00D7475E"/>
    <w:rsid w:val="00D74E98"/>
    <w:rsid w:val="00D760FB"/>
    <w:rsid w:val="00D80E99"/>
    <w:rsid w:val="00D8451D"/>
    <w:rsid w:val="00D8770F"/>
    <w:rsid w:val="00D90A2C"/>
    <w:rsid w:val="00D90D88"/>
    <w:rsid w:val="00D91675"/>
    <w:rsid w:val="00D93812"/>
    <w:rsid w:val="00D96272"/>
    <w:rsid w:val="00D96F28"/>
    <w:rsid w:val="00D9794A"/>
    <w:rsid w:val="00D97B61"/>
    <w:rsid w:val="00DA1E11"/>
    <w:rsid w:val="00DA29A4"/>
    <w:rsid w:val="00DB07E4"/>
    <w:rsid w:val="00DB1D9A"/>
    <w:rsid w:val="00DC0CAF"/>
    <w:rsid w:val="00DC0F81"/>
    <w:rsid w:val="00DC2FF6"/>
    <w:rsid w:val="00DC39B9"/>
    <w:rsid w:val="00DC532F"/>
    <w:rsid w:val="00DC6F7B"/>
    <w:rsid w:val="00DC714F"/>
    <w:rsid w:val="00DC7F0C"/>
    <w:rsid w:val="00DD2012"/>
    <w:rsid w:val="00DD2325"/>
    <w:rsid w:val="00DD3243"/>
    <w:rsid w:val="00DD3493"/>
    <w:rsid w:val="00DD5DB8"/>
    <w:rsid w:val="00DE4A6D"/>
    <w:rsid w:val="00DE4F8C"/>
    <w:rsid w:val="00DF1B67"/>
    <w:rsid w:val="00DF475B"/>
    <w:rsid w:val="00DF6541"/>
    <w:rsid w:val="00E05B4A"/>
    <w:rsid w:val="00E071CB"/>
    <w:rsid w:val="00E12583"/>
    <w:rsid w:val="00E144CB"/>
    <w:rsid w:val="00E159ED"/>
    <w:rsid w:val="00E20111"/>
    <w:rsid w:val="00E201FA"/>
    <w:rsid w:val="00E21DD2"/>
    <w:rsid w:val="00E24DF1"/>
    <w:rsid w:val="00E25BD2"/>
    <w:rsid w:val="00E33CFE"/>
    <w:rsid w:val="00E35B78"/>
    <w:rsid w:val="00E36754"/>
    <w:rsid w:val="00E41D97"/>
    <w:rsid w:val="00E430A8"/>
    <w:rsid w:val="00E47E46"/>
    <w:rsid w:val="00E50BFF"/>
    <w:rsid w:val="00E53F44"/>
    <w:rsid w:val="00E544A5"/>
    <w:rsid w:val="00E55201"/>
    <w:rsid w:val="00E56E69"/>
    <w:rsid w:val="00E601C6"/>
    <w:rsid w:val="00E6249D"/>
    <w:rsid w:val="00E62835"/>
    <w:rsid w:val="00E6637A"/>
    <w:rsid w:val="00E70365"/>
    <w:rsid w:val="00E71684"/>
    <w:rsid w:val="00E71714"/>
    <w:rsid w:val="00E76E5B"/>
    <w:rsid w:val="00E77973"/>
    <w:rsid w:val="00E8189D"/>
    <w:rsid w:val="00E81E48"/>
    <w:rsid w:val="00E85497"/>
    <w:rsid w:val="00E85FD0"/>
    <w:rsid w:val="00E90BA6"/>
    <w:rsid w:val="00EA0A34"/>
    <w:rsid w:val="00EA29A8"/>
    <w:rsid w:val="00EA4252"/>
    <w:rsid w:val="00EA4726"/>
    <w:rsid w:val="00EB5737"/>
    <w:rsid w:val="00EB761A"/>
    <w:rsid w:val="00EC0749"/>
    <w:rsid w:val="00EC088F"/>
    <w:rsid w:val="00EC430A"/>
    <w:rsid w:val="00EC7B06"/>
    <w:rsid w:val="00ED1E20"/>
    <w:rsid w:val="00ED24C5"/>
    <w:rsid w:val="00ED2673"/>
    <w:rsid w:val="00ED48D7"/>
    <w:rsid w:val="00EE02EF"/>
    <w:rsid w:val="00EE3106"/>
    <w:rsid w:val="00EE398E"/>
    <w:rsid w:val="00EE3C0A"/>
    <w:rsid w:val="00EE3FD7"/>
    <w:rsid w:val="00EE4120"/>
    <w:rsid w:val="00EE4F54"/>
    <w:rsid w:val="00EE71D4"/>
    <w:rsid w:val="00EF0BB7"/>
    <w:rsid w:val="00EF203F"/>
    <w:rsid w:val="00EF3575"/>
    <w:rsid w:val="00F0119A"/>
    <w:rsid w:val="00F039EF"/>
    <w:rsid w:val="00F04531"/>
    <w:rsid w:val="00F04D12"/>
    <w:rsid w:val="00F132AE"/>
    <w:rsid w:val="00F14317"/>
    <w:rsid w:val="00F14B12"/>
    <w:rsid w:val="00F17472"/>
    <w:rsid w:val="00F24562"/>
    <w:rsid w:val="00F35620"/>
    <w:rsid w:val="00F37CD6"/>
    <w:rsid w:val="00F412E9"/>
    <w:rsid w:val="00F437EA"/>
    <w:rsid w:val="00F45076"/>
    <w:rsid w:val="00F47C51"/>
    <w:rsid w:val="00F47CB5"/>
    <w:rsid w:val="00F519EC"/>
    <w:rsid w:val="00F60292"/>
    <w:rsid w:val="00F75BEE"/>
    <w:rsid w:val="00F80A23"/>
    <w:rsid w:val="00F86C37"/>
    <w:rsid w:val="00F87642"/>
    <w:rsid w:val="00F91796"/>
    <w:rsid w:val="00F92299"/>
    <w:rsid w:val="00F92382"/>
    <w:rsid w:val="00F927A1"/>
    <w:rsid w:val="00F933E9"/>
    <w:rsid w:val="00F95AA6"/>
    <w:rsid w:val="00F95DA1"/>
    <w:rsid w:val="00FA64EE"/>
    <w:rsid w:val="00FA78ED"/>
    <w:rsid w:val="00FC14F2"/>
    <w:rsid w:val="00FC26CA"/>
    <w:rsid w:val="00FC5AD1"/>
    <w:rsid w:val="00FC748B"/>
    <w:rsid w:val="00FE1E89"/>
    <w:rsid w:val="00FE2180"/>
    <w:rsid w:val="00FF1475"/>
    <w:rsid w:val="00FF55D7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56B03CE"/>
  <w15:docId w15:val="{963A539D-C415-4B5C-8A4E-DDCB22A9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uiPriority="39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semiHidden/>
    <w:qFormat/>
    <w:rsid w:val="001538AE"/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A53DE"/>
    <w:pPr>
      <w:keepNext/>
      <w:keepLines/>
      <w:pageBreakBefore/>
      <w:numPr>
        <w:numId w:val="34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A53DE"/>
    <w:pPr>
      <w:numPr>
        <w:ilvl w:val="1"/>
        <w:numId w:val="34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77973"/>
    <w:pPr>
      <w:numPr>
        <w:ilvl w:val="2"/>
        <w:numId w:val="34"/>
      </w:numPr>
      <w:spacing w:before="120" w:line="271" w:lineRule="auto"/>
      <w:outlineLvl w:val="2"/>
    </w:pPr>
    <w:rPr>
      <w:rFonts w:asciiTheme="majorHAnsi" w:hAnsiTheme="majorHAnsi"/>
      <w:b/>
      <w:color w:val="991F3D" w:themeColor="accent2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E77973"/>
    <w:pPr>
      <w:numPr>
        <w:ilvl w:val="3"/>
        <w:numId w:val="34"/>
      </w:numPr>
      <w:spacing w:before="120"/>
      <w:outlineLvl w:val="3"/>
    </w:pPr>
    <w:rPr>
      <w:rFonts w:asciiTheme="majorHAnsi" w:hAnsiTheme="majorHAnsi"/>
      <w:bCs/>
      <w:iCs/>
      <w:color w:val="991F3D" w:themeColor="accent2"/>
      <w:sz w:val="2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E77973"/>
    <w:pPr>
      <w:numPr>
        <w:ilvl w:val="4"/>
        <w:numId w:val="34"/>
      </w:numPr>
      <w:spacing w:before="120"/>
      <w:outlineLvl w:val="4"/>
    </w:pPr>
    <w:rPr>
      <w:rFonts w:asciiTheme="majorHAnsi" w:hAnsiTheme="majorHAnsi"/>
      <w:b/>
      <w:color w:val="991F3D" w:themeColor="accent2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E77973"/>
    <w:pPr>
      <w:numPr>
        <w:ilvl w:val="5"/>
        <w:numId w:val="34"/>
      </w:numPr>
      <w:spacing w:before="120" w:line="271" w:lineRule="auto"/>
      <w:outlineLvl w:val="5"/>
    </w:pPr>
    <w:rPr>
      <w:bCs/>
      <w:iCs/>
      <w:color w:val="991F3D" w:themeColor="accent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E77973"/>
    <w:pPr>
      <w:numPr>
        <w:ilvl w:val="6"/>
        <w:numId w:val="34"/>
      </w:numPr>
      <w:spacing w:before="60"/>
      <w:outlineLvl w:val="6"/>
    </w:pPr>
    <w:rPr>
      <w:iCs/>
      <w:caps/>
      <w:color w:val="991F3D" w:themeColor="accent2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0C7C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53DE"/>
    <w:rPr>
      <w:rFonts w:asciiTheme="majorHAnsi" w:hAnsiTheme="majorHAnsi"/>
      <w:b/>
      <w:bCs/>
      <w:color w:val="991F3D" w:themeColor="accent2"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8A53DE"/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E77973"/>
    <w:rPr>
      <w:rFonts w:asciiTheme="majorHAnsi" w:hAnsiTheme="majorHAnsi"/>
      <w:b/>
      <w:color w:val="991F3D" w:themeColor="accent2"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E77973"/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E77973"/>
    <w:rPr>
      <w:rFonts w:asciiTheme="majorHAnsi" w:hAnsiTheme="majorHAnsi"/>
      <w:b/>
      <w:color w:val="991F3D" w:themeColor="accent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E77973"/>
    <w:rPr>
      <w:rFonts w:asciiTheme="minorHAnsi" w:hAnsiTheme="minorHAnsi"/>
      <w:bCs/>
      <w:iCs/>
      <w:color w:val="991F3D" w:themeColor="accent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E77973"/>
    <w:rPr>
      <w:rFonts w:asciiTheme="minorHAnsi" w:hAnsiTheme="minorHAnsi"/>
      <w:iCs/>
      <w:caps/>
      <w:color w:val="991F3D" w:themeColor="accent2"/>
      <w:sz w:val="1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A83DE5"/>
    <w:rPr>
      <w:rFonts w:asciiTheme="minorHAnsi" w:hAnsiTheme="minorHAnsi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A83DE5"/>
    <w:rPr>
      <w:rFonts w:asciiTheme="minorHAnsi" w:hAnsiTheme="minorHAnsi"/>
      <w:i/>
      <w:iCs/>
      <w:spacing w:val="5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0D88"/>
    <w:rPr>
      <w:bCs/>
      <w:color w:val="5A5A5A" w:themeColor="text2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qFormat/>
    <w:rsid w:val="00EB5737"/>
    <w:pPr>
      <w:spacing w:line="240" w:lineRule="auto"/>
      <w:contextualSpacing/>
    </w:pPr>
    <w:rPr>
      <w:color w:val="E61739" w:themeColor="accent1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EB5737"/>
    <w:rPr>
      <w:rFonts w:asciiTheme="minorHAnsi" w:hAnsiTheme="minorHAnsi"/>
      <w:color w:val="E61739" w:themeColor="accent1"/>
      <w:spacing w:val="5"/>
      <w:sz w:val="64"/>
      <w:szCs w:val="48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qFormat/>
    <w:rsid w:val="00EB5737"/>
    <w:pPr>
      <w:spacing w:after="60"/>
    </w:pPr>
    <w:rPr>
      <w:iCs/>
      <w:color w:val="991F3D" w:themeColor="accent2"/>
      <w:sz w:val="64"/>
      <w:szCs w:val="24"/>
    </w:rPr>
  </w:style>
  <w:style w:type="character" w:customStyle="1" w:styleId="SubtitleChar">
    <w:name w:val="Subtitle Char"/>
    <w:link w:val="Subtitle"/>
    <w:uiPriority w:val="17"/>
    <w:rsid w:val="00EB5737"/>
    <w:rPr>
      <w:rFonts w:asciiTheme="minorHAnsi" w:hAnsiTheme="minorHAnsi"/>
      <w:iCs/>
      <w:color w:val="991F3D" w:themeColor="accent2"/>
      <w:sz w:val="64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74E98"/>
    <w:rPr>
      <w:rFonts w:asciiTheme="minorHAnsi" w:hAnsiTheme="minorHAnsi"/>
      <w:szCs w:val="22"/>
      <w:lang w:eastAsia="en-US"/>
    </w:rPr>
  </w:style>
  <w:style w:type="paragraph" w:styleId="ListParagraph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Quote">
    <w:name w:val="Quote"/>
    <w:basedOn w:val="Normal"/>
    <w:next w:val="BodyText"/>
    <w:link w:val="QuoteChar"/>
    <w:uiPriority w:val="2"/>
    <w:qFormat/>
    <w:rsid w:val="00BD162E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AE24E6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7D2283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rsid w:val="00991E42"/>
    <w:rPr>
      <w:b/>
      <w:bCs/>
    </w:rPr>
  </w:style>
  <w:style w:type="character" w:styleId="SubtleReference">
    <w:name w:val="Subtle Reference"/>
    <w:uiPriority w:val="2"/>
    <w:semiHidden/>
    <w:rsid w:val="00991E42"/>
    <w:rPr>
      <w:smallCaps/>
    </w:rPr>
  </w:style>
  <w:style w:type="character" w:styleId="IntenseReferenc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E77973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77973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"/>
    <w:qFormat/>
    <w:rsid w:val="007C23A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15"/>
      </w:numPr>
    </w:pPr>
  </w:style>
  <w:style w:type="paragraph" w:customStyle="1" w:styleId="GenericSubTitle">
    <w:name w:val="Generic Sub Title"/>
    <w:next w:val="BodyText"/>
    <w:uiPriority w:val="12"/>
    <w:qFormat/>
    <w:rsid w:val="00BC0469"/>
    <w:pPr>
      <w:keepNext/>
      <w:keepLines/>
      <w:spacing w:before="120" w:after="60"/>
    </w:pPr>
    <w:rPr>
      <w:b/>
      <w:noProof/>
      <w:color w:val="991F3D" w:themeColor="accent2"/>
      <w:szCs w:val="26"/>
      <w:lang w:val="en-US"/>
    </w:rPr>
  </w:style>
  <w:style w:type="paragraph" w:styleId="List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qFormat/>
    <w:rsid w:val="00F80A23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BodyText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BodyText"/>
    <w:uiPriority w:val="99"/>
    <w:qFormat/>
    <w:rsid w:val="00727E7B"/>
    <w:pPr>
      <w:spacing w:line="240" w:lineRule="auto"/>
    </w:pPr>
    <w:rPr>
      <w:b/>
      <w:color w:val="E61739" w:themeColor="accent1"/>
      <w:sz w:val="64"/>
      <w:szCs w:val="48"/>
    </w:rPr>
  </w:style>
  <w:style w:type="paragraph" w:customStyle="1" w:styleId="Cover-Proposalname">
    <w:name w:val="Cover - Proposal name"/>
    <w:basedOn w:val="Cover-Title"/>
    <w:next w:val="BodyText"/>
    <w:uiPriority w:val="99"/>
    <w:qFormat/>
    <w:rsid w:val="00727E7B"/>
    <w:rPr>
      <w:color w:val="FF6A00" w:themeColor="accent3"/>
    </w:rPr>
  </w:style>
  <w:style w:type="paragraph" w:customStyle="1" w:styleId="Cover-footersecurity">
    <w:name w:val="Cover - footer security"/>
    <w:basedOn w:val="Footer"/>
    <w:next w:val="BodyText"/>
    <w:uiPriority w:val="99"/>
    <w:qFormat/>
    <w:rsid w:val="00731A40"/>
    <w:pPr>
      <w:spacing w:after="60"/>
    </w:pPr>
    <w:rPr>
      <w:b/>
      <w:color w:val="AAAFB3" w:themeColor="accent5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qFormat/>
    <w:rsid w:val="001A20D3"/>
    <w:rPr>
      <w:b/>
      <w:color w:val="AAAFB3" w:themeColor="accent5"/>
      <w:sz w:val="20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0B1E34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qFormat/>
    <w:rsid w:val="001538AE"/>
    <w:pPr>
      <w:spacing w:before="120"/>
      <w:ind w:left="1560" w:hanging="1560"/>
    </w:pPr>
    <w:rPr>
      <w:rFonts w:asciiTheme="majorHAnsi" w:hAnsiTheme="majorHAnsi"/>
      <w:b/>
      <w:bCs/>
      <w:color w:val="991F3D" w:themeColor="accent2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styleId="TOC3">
    <w:name w:val="toc 3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</w:rPr>
  </w:style>
  <w:style w:type="character" w:styleId="Hyperlink">
    <w:name w:val="Hyperlink"/>
    <w:basedOn w:val="DefaultParagraphFont"/>
    <w:uiPriority w:val="99"/>
    <w:unhideWhenUsed/>
    <w:qFormat/>
    <w:rsid w:val="00764B0B"/>
    <w:rPr>
      <w:color w:val="991F3D" w:themeColor="accent2"/>
      <w:u w:val="single"/>
    </w:rPr>
  </w:style>
  <w:style w:type="paragraph" w:styleId="TOC4">
    <w:name w:val="toc 4"/>
    <w:basedOn w:val="Normal"/>
    <w:next w:val="BodyText"/>
    <w:uiPriority w:val="39"/>
    <w:unhideWhenUsed/>
    <w:qFormat/>
    <w:rsid w:val="00A867AA"/>
    <w:pPr>
      <w:spacing w:before="40"/>
      <w:ind w:left="1560" w:hanging="1560"/>
    </w:pPr>
  </w:style>
  <w:style w:type="paragraph" w:styleId="TOC5">
    <w:name w:val="toc 5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customStyle="1" w:styleId="Appendixheading1">
    <w:name w:val="Appendix heading 1"/>
    <w:basedOn w:val="Heading1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next w:val="BodyText"/>
    <w:uiPriority w:val="10"/>
    <w:qFormat/>
    <w:rsid w:val="008141E1"/>
    <w:pPr>
      <w:spacing w:before="200" w:after="60"/>
    </w:pPr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paragraph" w:customStyle="1" w:styleId="Appendixheading3">
    <w:name w:val="Appendix heading 3"/>
    <w:basedOn w:val="Normal"/>
    <w:next w:val="BodyText"/>
    <w:uiPriority w:val="10"/>
    <w:qFormat/>
    <w:rsid w:val="00607DC0"/>
    <w:pPr>
      <w:spacing w:before="120"/>
    </w:pPr>
    <w:rPr>
      <w:rFonts w:asciiTheme="majorHAnsi" w:hAnsiTheme="majorHAnsi"/>
      <w:b/>
      <w:color w:val="991F3D" w:themeColor="accent2"/>
      <w:sz w:val="24"/>
    </w:rPr>
  </w:style>
  <w:style w:type="paragraph" w:customStyle="1" w:styleId="Appendixheading4">
    <w:name w:val="Appendix heading 4"/>
    <w:next w:val="BodyText"/>
    <w:uiPriority w:val="10"/>
    <w:qFormat/>
    <w:rsid w:val="00607DC0"/>
    <w:pPr>
      <w:spacing w:before="120"/>
    </w:pPr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paragraph" w:customStyle="1" w:styleId="Appendixheading5">
    <w:name w:val="Appendix heading 5"/>
    <w:basedOn w:val="Normal"/>
    <w:next w:val="BodyText"/>
    <w:uiPriority w:val="10"/>
    <w:qFormat/>
    <w:rsid w:val="008141E1"/>
    <w:pPr>
      <w:spacing w:before="120"/>
    </w:pPr>
    <w:rPr>
      <w:rFonts w:asciiTheme="majorHAnsi" w:hAnsiTheme="majorHAnsi"/>
      <w:b/>
    </w:rPr>
  </w:style>
  <w:style w:type="numbering" w:customStyle="1" w:styleId="CGI-Appendix">
    <w:name w:val="CGI - Appendix"/>
    <w:uiPriority w:val="99"/>
    <w:rsid w:val="00C9438E"/>
    <w:pPr>
      <w:numPr>
        <w:numId w:val="23"/>
      </w:numPr>
    </w:pPr>
  </w:style>
  <w:style w:type="paragraph" w:customStyle="1" w:styleId="GenericTitle">
    <w:name w:val="Generic Title"/>
    <w:next w:val="BodyText"/>
    <w:uiPriority w:val="11"/>
    <w:qFormat/>
    <w:rsid w:val="00EB5737"/>
    <w:pPr>
      <w:spacing w:before="240"/>
    </w:pPr>
    <w:rPr>
      <w:rFonts w:asciiTheme="majorHAnsi" w:hAnsiTheme="majorHAnsi"/>
      <w:bCs/>
      <w:color w:val="991F3D" w:themeColor="accent2"/>
      <w:sz w:val="40"/>
      <w:szCs w:val="28"/>
      <w:lang w:val="en-US" w:eastAsia="en-US"/>
    </w:rPr>
  </w:style>
  <w:style w:type="table" w:styleId="TableGrid">
    <w:name w:val="Table Grid"/>
    <w:basedOn w:val="TableNormal"/>
    <w:uiPriority w:val="59"/>
    <w:rsid w:val="001A4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Normal"/>
    <w:uiPriority w:val="99"/>
    <w:rsid w:val="00005599"/>
    <w:pPr>
      <w:spacing w:line="240" w:lineRule="auto"/>
    </w:pPr>
    <w:rPr>
      <w:rFonts w:asciiTheme="minorHAnsi" w:hAnsiTheme="minorHAnsi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Normal"/>
    <w:uiPriority w:val="60"/>
    <w:rsid w:val="00C729B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Normal"/>
    <w:uiPriority w:val="60"/>
    <w:rsid w:val="00C729B7"/>
    <w:pPr>
      <w:spacing w:line="240" w:lineRule="auto"/>
    </w:pPr>
    <w:rPr>
      <w:color w:val="AC112A" w:themeColor="accent1" w:themeShade="BF"/>
    </w:rPr>
    <w:tblPr>
      <w:tblStyleRowBandSize w:val="1"/>
      <w:tblStyleColBandSize w:val="1"/>
      <w:tblBorders>
        <w:top w:val="single" w:sz="8" w:space="0" w:color="E61739" w:themeColor="accent1"/>
        <w:bottom w:val="single" w:sz="8" w:space="0" w:color="E617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</w:style>
  <w:style w:type="paragraph" w:styleId="BodyText">
    <w:name w:val="Body Text"/>
    <w:basedOn w:val="Normal"/>
    <w:link w:val="BodyTextChar"/>
    <w:qFormat/>
    <w:rsid w:val="00607B78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sid w:val="00607B78"/>
    <w:rPr>
      <w:rFonts w:asciiTheme="minorHAnsi" w:hAnsiTheme="minorHAnsi"/>
      <w:szCs w:val="22"/>
      <w:lang w:val="en-US" w:eastAsia="en-US"/>
    </w:rPr>
  </w:style>
  <w:style w:type="table" w:styleId="LightShading-Accent2">
    <w:name w:val="Light Shading Accent 2"/>
    <w:basedOn w:val="TableNormal"/>
    <w:uiPriority w:val="60"/>
    <w:rsid w:val="008507F4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paragraph" w:customStyle="1" w:styleId="TableText">
    <w:name w:val="Table Text"/>
    <w:basedOn w:val="Normal"/>
    <w:uiPriority w:val="18"/>
    <w:qFormat/>
    <w:rsid w:val="00C7522B"/>
    <w:pPr>
      <w:spacing w:line="240" w:lineRule="auto"/>
    </w:pPr>
    <w:rPr>
      <w:sz w:val="16"/>
    </w:rPr>
  </w:style>
  <w:style w:type="paragraph" w:customStyle="1" w:styleId="TableHeading">
    <w:name w:val="Table Heading"/>
    <w:basedOn w:val="Normal"/>
    <w:uiPriority w:val="18"/>
    <w:qFormat/>
    <w:rsid w:val="007C23AD"/>
    <w:pPr>
      <w:spacing w:line="240" w:lineRule="auto"/>
    </w:pPr>
    <w:rPr>
      <w:b/>
      <w:color w:val="FFFFFF" w:themeColor="background1"/>
      <w:sz w:val="18"/>
    </w:r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44D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  <w:color w:val="000000" w:themeColor="text1"/>
    </w:rPr>
  </w:style>
  <w:style w:type="paragraph" w:styleId="TOC7">
    <w:name w:val="toc 7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olor w:val="000000" w:themeColor="text1"/>
    </w:rPr>
  </w:style>
  <w:style w:type="paragraph" w:customStyle="1" w:styleId="Appendixheading6">
    <w:name w:val="Appendix heading 6"/>
    <w:basedOn w:val="Normal"/>
    <w:next w:val="BodyText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BodyText"/>
    <w:uiPriority w:val="10"/>
    <w:qFormat/>
    <w:rsid w:val="008141E1"/>
    <w:pPr>
      <w:spacing w:before="120"/>
    </w:pPr>
    <w:rPr>
      <w:rFonts w:asciiTheme="minorHAnsi" w:hAnsiTheme="minorHAnsi"/>
      <w:iCs/>
      <w:caps/>
      <w:sz w:val="16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265985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265985"/>
    <w:pPr>
      <w:numPr>
        <w:numId w:val="2"/>
      </w:numPr>
      <w:spacing w:after="40"/>
    </w:pPr>
  </w:style>
  <w:style w:type="paragraph" w:styleId="ListBullet3">
    <w:name w:val="List Bullet 3"/>
    <w:basedOn w:val="Normal"/>
    <w:uiPriority w:val="1"/>
    <w:qFormat/>
    <w:rsid w:val="00265985"/>
    <w:pPr>
      <w:numPr>
        <w:numId w:val="3"/>
      </w:numPr>
      <w:spacing w:after="40"/>
    </w:pPr>
  </w:style>
  <w:style w:type="paragraph" w:styleId="ListBullet4">
    <w:name w:val="List Bullet 4"/>
    <w:basedOn w:val="Normal"/>
    <w:uiPriority w:val="1"/>
    <w:qFormat/>
    <w:rsid w:val="00265985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607DC0"/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35"/>
      </w:numPr>
      <w:ind w:left="180" w:hanging="180"/>
    </w:pPr>
  </w:style>
  <w:style w:type="paragraph" w:styleId="Date">
    <w:name w:val="Date"/>
    <w:basedOn w:val="Normal"/>
    <w:next w:val="Normal"/>
    <w:link w:val="DateChar"/>
    <w:uiPriority w:val="99"/>
    <w:rsid w:val="00CB4D0B"/>
    <w:rPr>
      <w:b/>
      <w:color w:val="808080" w:themeColor="background1" w:themeShade="80"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CB4D0B"/>
    <w:rPr>
      <w:rFonts w:asciiTheme="minorHAnsi" w:hAnsiTheme="minorHAnsi"/>
      <w:b/>
      <w:color w:val="808080" w:themeColor="background1" w:themeShade="80"/>
      <w:sz w:val="22"/>
      <w:szCs w:val="22"/>
      <w:lang w:val="en-US" w:eastAsia="en-US"/>
    </w:rPr>
  </w:style>
  <w:style w:type="paragraph" w:customStyle="1" w:styleId="Author">
    <w:name w:val="Author"/>
    <w:basedOn w:val="BodyText"/>
    <w:uiPriority w:val="99"/>
    <w:qFormat/>
    <w:rsid w:val="00CB4D0B"/>
    <w:pPr>
      <w:spacing w:before="240" w:after="60"/>
    </w:pPr>
    <w:rPr>
      <w:b/>
      <w:color w:val="808080" w:themeColor="background1" w:themeShade="80"/>
      <w:sz w:val="26"/>
      <w:szCs w:val="26"/>
    </w:rPr>
  </w:style>
  <w:style w:type="paragraph" w:styleId="TOC8">
    <w:name w:val="toc 8"/>
    <w:basedOn w:val="TOC1"/>
    <w:next w:val="Normal"/>
    <w:autoRedefine/>
    <w:uiPriority w:val="39"/>
    <w:rsid w:val="00605B49"/>
    <w:pPr>
      <w:spacing w:after="100"/>
      <w:ind w:left="0" w:firstLine="0"/>
    </w:pPr>
  </w:style>
  <w:style w:type="paragraph" w:customStyle="1" w:styleId="CTSHeading1">
    <w:name w:val="CTS Heading 1"/>
    <w:basedOn w:val="Heading1"/>
    <w:next w:val="CTSNormal"/>
    <w:rsid w:val="006E028B"/>
    <w:pPr>
      <w:keepLines w:val="0"/>
      <w:pageBreakBefore w:val="0"/>
      <w:numPr>
        <w:numId w:val="36"/>
      </w:numPr>
      <w:pBdr>
        <w:bottom w:val="single" w:sz="4" w:space="1" w:color="808080"/>
      </w:pBdr>
      <w:shd w:val="clear" w:color="auto" w:fill="A1C4D0" w:themeFill="accent6"/>
      <w:spacing w:before="0" w:line="240" w:lineRule="auto"/>
      <w:contextualSpacing w:val="0"/>
    </w:pPr>
    <w:rPr>
      <w:rFonts w:ascii="Times New Roman" w:hAnsi="Times New Roman" w:cs="Arial"/>
      <w:b w:val="0"/>
      <w:i/>
      <w:color w:val="000042"/>
      <w:kern w:val="32"/>
      <w:szCs w:val="32"/>
    </w:rPr>
  </w:style>
  <w:style w:type="paragraph" w:customStyle="1" w:styleId="CTSHeading2">
    <w:name w:val="CTS Heading 2"/>
    <w:basedOn w:val="Heading2"/>
    <w:next w:val="CTSNormal"/>
    <w:rsid w:val="006E028B"/>
    <w:pPr>
      <w:keepNext/>
      <w:numPr>
        <w:numId w:val="36"/>
      </w:numPr>
      <w:pBdr>
        <w:bottom w:val="single" w:sz="4" w:space="1" w:color="auto"/>
      </w:pBdr>
      <w:spacing w:before="0" w:after="0" w:line="240" w:lineRule="auto"/>
    </w:pPr>
    <w:rPr>
      <w:rFonts w:ascii="Times New Roman" w:hAnsi="Times New Roman" w:cs="Arial"/>
      <w:iCs/>
      <w:color w:val="auto"/>
      <w:sz w:val="24"/>
      <w:szCs w:val="28"/>
    </w:rPr>
  </w:style>
  <w:style w:type="paragraph" w:customStyle="1" w:styleId="CTSHeading3">
    <w:name w:val="CTS Heading 3"/>
    <w:basedOn w:val="Heading3"/>
    <w:next w:val="CTSNormal"/>
    <w:rsid w:val="006E028B"/>
    <w:pPr>
      <w:keepNext/>
      <w:numPr>
        <w:numId w:val="36"/>
      </w:numPr>
      <w:spacing w:before="0" w:line="240" w:lineRule="auto"/>
    </w:pPr>
    <w:rPr>
      <w:rFonts w:ascii="Times New Roman" w:hAnsi="Times New Roman" w:cs="Arial"/>
      <w:b w:val="0"/>
      <w:bCs/>
      <w:color w:val="auto"/>
      <w:szCs w:val="26"/>
    </w:rPr>
  </w:style>
  <w:style w:type="paragraph" w:customStyle="1" w:styleId="CTSHeading4">
    <w:name w:val="CTS Heading 4"/>
    <w:basedOn w:val="Normal"/>
    <w:next w:val="CTSNormal"/>
    <w:rsid w:val="006E028B"/>
    <w:pPr>
      <w:numPr>
        <w:ilvl w:val="3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5">
    <w:name w:val="CTS Heading 5"/>
    <w:basedOn w:val="Normal"/>
    <w:next w:val="CTSNormal"/>
    <w:rsid w:val="006E028B"/>
    <w:pPr>
      <w:numPr>
        <w:ilvl w:val="4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6">
    <w:name w:val="CTS Heading 6"/>
    <w:basedOn w:val="Normal"/>
    <w:next w:val="CTSNormal"/>
    <w:rsid w:val="006E028B"/>
    <w:pPr>
      <w:numPr>
        <w:ilvl w:val="5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Normal">
    <w:name w:val="CTS Normal"/>
    <w:basedOn w:val="Normal"/>
    <w:link w:val="CTSNormalCharChar"/>
    <w:rsid w:val="006E028B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CTSNormalCharChar">
    <w:name w:val="CTS Normal Char Char"/>
    <w:basedOn w:val="DefaultParagraphFont"/>
    <w:link w:val="CTSNormal"/>
    <w:rsid w:val="006E028B"/>
    <w:rPr>
      <w:rFonts w:ascii="Times New Roman" w:hAnsi="Times New Roman"/>
      <w:sz w:val="24"/>
      <w:szCs w:val="24"/>
      <w:lang w:val="en-US" w:eastAsia="en-US"/>
    </w:rPr>
  </w:style>
  <w:style w:type="table" w:customStyle="1" w:styleId="TableCTS">
    <w:name w:val="Table CTS"/>
    <w:basedOn w:val="TableNormal"/>
    <w:uiPriority w:val="59"/>
    <w:rsid w:val="006E028B"/>
    <w:pPr>
      <w:spacing w:line="240" w:lineRule="auto"/>
    </w:pPr>
    <w:rPr>
      <w:rFonts w:ascii="Times New Roman" w:hAnsi="Times New Roman"/>
      <w:sz w:val="24"/>
      <w:lang w:val="en-US" w:eastAsia="en-US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color w:val="FFFFFF" w:themeColor="background1"/>
        <w:sz w:val="24"/>
      </w:rPr>
      <w:tblPr/>
      <w:tcPr>
        <w:shd w:val="clear" w:color="auto" w:fill="5A5A5A" w:themeFill="text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DC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CE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CE5"/>
    <w:rPr>
      <w:rFonts w:asciiTheme="minorHAnsi" w:hAnsiTheme="minorHAns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CE5"/>
    <w:rPr>
      <w:rFonts w:asciiTheme="minorHAnsi" w:hAnsiTheme="minorHAns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www.javatpoint.com/react-component-life-cycle" TargetMode="External"/><Relationship Id="rId39" Type="http://schemas.openxmlformats.org/officeDocument/2006/relationships/hyperlink" Target="https://reactjs.org/docs/forwarding-refs.html" TargetMode="External"/><Relationship Id="rId21" Type="http://schemas.openxmlformats.org/officeDocument/2006/relationships/hyperlink" Target="https://www.fullstackreact.com/30-days-of-react/day-2/" TargetMode="External"/><Relationship Id="rId34" Type="http://schemas.openxmlformats.org/officeDocument/2006/relationships/hyperlink" Target="https://reactjs.org/docs/higher-order-components.html" TargetMode="External"/><Relationship Id="rId42" Type="http://schemas.openxmlformats.org/officeDocument/2006/relationships/hyperlink" Target="https://reactjs.org/docs/hooks-intro.html" TargetMode="External"/><Relationship Id="rId47" Type="http://schemas.openxmlformats.org/officeDocument/2006/relationships/hyperlink" Target="https://reactjs.org/docs/hooks-custom.html" TargetMode="External"/><Relationship Id="rId50" Type="http://schemas.openxmlformats.org/officeDocument/2006/relationships/hyperlink" Target="https://redux.js.org/introduction/getting-started" TargetMode="External"/><Relationship Id="rId55" Type="http://schemas.openxmlformats.org/officeDocument/2006/relationships/hyperlink" Target="https://redux.js.org/advanced/advanced-tutorial" TargetMode="External"/><Relationship Id="rId63" Type="http://schemas.openxmlformats.org/officeDocument/2006/relationships/hyperlink" Target="https://www.fullstackreact.com/30-days-of-react/day-26/" TargetMode="External"/><Relationship Id="rId68" Type="http://schemas.openxmlformats.org/officeDocument/2006/relationships/hyperlink" Target="https://reactjs.org/docs/code-splitting.html" TargetMode="External"/><Relationship Id="rId76" Type="http://schemas.openxmlformats.org/officeDocument/2006/relationships/hyperlink" Target="https://www.javatpoint.com/reactjs-vs-angularjs" TargetMode="External"/><Relationship Id="rId7" Type="http://schemas.openxmlformats.org/officeDocument/2006/relationships/numbering" Target="numbering.xml"/><Relationship Id="rId71" Type="http://schemas.openxmlformats.org/officeDocument/2006/relationships/hyperlink" Target="https://reactjs.org/docs/portals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reactjs.org/docs/lifting-state-up.html" TargetMode="External"/><Relationship Id="rId11" Type="http://schemas.openxmlformats.org/officeDocument/2006/relationships/footnotes" Target="footnotes.xml"/><Relationship Id="rId24" Type="http://schemas.openxmlformats.org/officeDocument/2006/relationships/hyperlink" Target="https://reactjs.org/docs/components-and-props.html" TargetMode="External"/><Relationship Id="rId32" Type="http://schemas.openxmlformats.org/officeDocument/2006/relationships/hyperlink" Target="https://www.fullstackreact.com/30-days-of-react/day-5/" TargetMode="External"/><Relationship Id="rId37" Type="http://schemas.openxmlformats.org/officeDocument/2006/relationships/hyperlink" Target="https://reactjs.org/docs/web-components.html" TargetMode="External"/><Relationship Id="rId40" Type="http://schemas.openxmlformats.org/officeDocument/2006/relationships/hyperlink" Target="https://reactjs.org/docs/fragments.html" TargetMode="External"/><Relationship Id="rId45" Type="http://schemas.openxmlformats.org/officeDocument/2006/relationships/hyperlink" Target="https://reactjs.org/docs/hooks-effect.html" TargetMode="External"/><Relationship Id="rId53" Type="http://schemas.openxmlformats.org/officeDocument/2006/relationships/hyperlink" Target="https://www.fullstackreact.com/30-days-of-react/day-20/" TargetMode="External"/><Relationship Id="rId58" Type="http://schemas.openxmlformats.org/officeDocument/2006/relationships/hyperlink" Target="https://redux-saga.js.org/docs/advanced/" TargetMode="External"/><Relationship Id="rId66" Type="http://schemas.openxmlformats.org/officeDocument/2006/relationships/hyperlink" Target="https://reactjs.org/docs/accessibility.html" TargetMode="External"/><Relationship Id="rId74" Type="http://schemas.openxmlformats.org/officeDocument/2006/relationships/hyperlink" Target="https://www.fullstackreact.com/30-days-of-react/day-15/" TargetMode="External"/><Relationship Id="rId79" Type="http://schemas.microsoft.com/office/2011/relationships/people" Target="people.xml"/><Relationship Id="rId5" Type="http://schemas.openxmlformats.org/officeDocument/2006/relationships/customXml" Target="../customXml/item5.xml"/><Relationship Id="rId61" Type="http://schemas.openxmlformats.org/officeDocument/2006/relationships/hyperlink" Target="https://www.fullstackreact.com/30-days-of-react/day-24/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reactjs.org/docs/introducing-jsx.html" TargetMode="External"/><Relationship Id="rId31" Type="http://schemas.openxmlformats.org/officeDocument/2006/relationships/hyperlink" Target="https://www.fullstackreact.com/30-days-of-react/day-4/" TargetMode="External"/><Relationship Id="rId44" Type="http://schemas.openxmlformats.org/officeDocument/2006/relationships/hyperlink" Target="https://reactjs.org/docs/hooks-state.html" TargetMode="External"/><Relationship Id="rId52" Type="http://schemas.openxmlformats.org/officeDocument/2006/relationships/hyperlink" Target="https://www.fullstackreact.com/30-days-of-react/day-19/" TargetMode="External"/><Relationship Id="rId60" Type="http://schemas.openxmlformats.org/officeDocument/2006/relationships/hyperlink" Target="https://www.fullstackreact.com/30-days-of-react/day-23/" TargetMode="External"/><Relationship Id="rId65" Type="http://schemas.openxmlformats.org/officeDocument/2006/relationships/hyperlink" Target="https://reactjs.org/docs/test-renderer.html" TargetMode="External"/><Relationship Id="rId73" Type="http://schemas.openxmlformats.org/officeDocument/2006/relationships/hyperlink" Target="https://www.fullstackreact.com/30-days-of-react/day-14/" TargetMode="External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www.javatpoint.com/react-jsx" TargetMode="External"/><Relationship Id="rId27" Type="http://schemas.openxmlformats.org/officeDocument/2006/relationships/hyperlink" Target="https://reactjs.org/docs/handling-events.html" TargetMode="External"/><Relationship Id="rId30" Type="http://schemas.openxmlformats.org/officeDocument/2006/relationships/hyperlink" Target="https://www.fullstackreact.com/30-days-of-react/day-3/" TargetMode="External"/><Relationship Id="rId35" Type="http://schemas.openxmlformats.org/officeDocument/2006/relationships/hyperlink" Target="https://reactjs.org/docs/uncontrolled-components.html" TargetMode="External"/><Relationship Id="rId43" Type="http://schemas.openxmlformats.org/officeDocument/2006/relationships/hyperlink" Target="https://reactjs.org/docs/hooks-overview.html" TargetMode="External"/><Relationship Id="rId48" Type="http://schemas.openxmlformats.org/officeDocument/2006/relationships/hyperlink" Target="https://reactjs.org/docs/hooks-reference.html" TargetMode="External"/><Relationship Id="rId56" Type="http://schemas.openxmlformats.org/officeDocument/2006/relationships/hyperlink" Target="https://redux-saga.js.org/docs/introduction/BeginnerTutorial.html" TargetMode="External"/><Relationship Id="rId64" Type="http://schemas.openxmlformats.org/officeDocument/2006/relationships/hyperlink" Target="https://reactjs.org/docs/test-utils.html" TargetMode="External"/><Relationship Id="rId69" Type="http://schemas.openxmlformats.org/officeDocument/2006/relationships/hyperlink" Target="https://reactjs.org/docs/integrating-with-other-libraries.html" TargetMode="External"/><Relationship Id="rId77" Type="http://schemas.openxmlformats.org/officeDocument/2006/relationships/hyperlink" Target="https://www.javatpoint.com/react-bootstrap" TargetMode="External"/><Relationship Id="rId8" Type="http://schemas.openxmlformats.org/officeDocument/2006/relationships/styles" Target="styles.xml"/><Relationship Id="rId51" Type="http://schemas.openxmlformats.org/officeDocument/2006/relationships/hyperlink" Target="https://redux.js.org/basics/basic-tutorial" TargetMode="External"/><Relationship Id="rId72" Type="http://schemas.openxmlformats.org/officeDocument/2006/relationships/hyperlink" Target="https://reactjs.org/docs/reconciliation.html" TargetMode="Externa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reactjs.org/docs/state-and-lifecycle.html" TargetMode="External"/><Relationship Id="rId33" Type="http://schemas.openxmlformats.org/officeDocument/2006/relationships/hyperlink" Target="https://reactjs.org/docs/composition-vs-inheritance.html" TargetMode="External"/><Relationship Id="rId38" Type="http://schemas.openxmlformats.org/officeDocument/2006/relationships/hyperlink" Target="https://reactjs.org/docs/error-boundaries.html" TargetMode="External"/><Relationship Id="rId46" Type="http://schemas.openxmlformats.org/officeDocument/2006/relationships/hyperlink" Target="https://reactjs.org/docs/hooks-rules.html" TargetMode="External"/><Relationship Id="rId59" Type="http://schemas.openxmlformats.org/officeDocument/2006/relationships/hyperlink" Target="https://www.fullstackreact.com/30-days-of-react/day-22/" TargetMode="External"/><Relationship Id="rId67" Type="http://schemas.openxmlformats.org/officeDocument/2006/relationships/hyperlink" Target="https://www.fullstackreact.com/30-days-of-react/day-17/" TargetMode="External"/><Relationship Id="rId20" Type="http://schemas.openxmlformats.org/officeDocument/2006/relationships/hyperlink" Target="https://reactjs.org/docs/rendering-elements.html" TargetMode="External"/><Relationship Id="rId41" Type="http://schemas.openxmlformats.org/officeDocument/2006/relationships/hyperlink" Target="https://reactjs.org/docs/context.html" TargetMode="External"/><Relationship Id="rId54" Type="http://schemas.openxmlformats.org/officeDocument/2006/relationships/hyperlink" Target="https://www.fullstackreact.com/30-days-of-react/day-21/" TargetMode="External"/><Relationship Id="rId62" Type="http://schemas.openxmlformats.org/officeDocument/2006/relationships/hyperlink" Target="https://www.fullstackreact.com/30-days-of-react/day-25/" TargetMode="External"/><Relationship Id="rId70" Type="http://schemas.openxmlformats.org/officeDocument/2006/relationships/hyperlink" Target="https://reactjs.org/docs/optimizing-performance.html" TargetMode="External"/><Relationship Id="rId75" Type="http://schemas.openxmlformats.org/officeDocument/2006/relationships/hyperlink" Target="https://www.fullstackreact.com/30-days-of-react/day-27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header" Target="header2.xml"/><Relationship Id="rId23" Type="http://schemas.openxmlformats.org/officeDocument/2006/relationships/hyperlink" Target="https://reactjs.org/docs/jsx-in-depth.html" TargetMode="External"/><Relationship Id="rId28" Type="http://schemas.openxmlformats.org/officeDocument/2006/relationships/hyperlink" Target="https://reactjs.org/docs/conditional-rendering.html" TargetMode="External"/><Relationship Id="rId36" Type="http://schemas.openxmlformats.org/officeDocument/2006/relationships/hyperlink" Target="https://www.fullstackreact.com/30-days-of-react/day-11/" TargetMode="External"/><Relationship Id="rId49" Type="http://schemas.openxmlformats.org/officeDocument/2006/relationships/hyperlink" Target="https://reactjs.org/docs/hooks-faq.html" TargetMode="External"/><Relationship Id="rId57" Type="http://schemas.openxmlformats.org/officeDocument/2006/relationships/hyperlink" Target="https://redux-saga.js.org/docs/basic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Google%20Drive\Technical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CGI Colors - 2018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61739"/>
      </a:accent1>
      <a:accent2>
        <a:srgbClr val="991F3D"/>
      </a:accent2>
      <a:accent3>
        <a:srgbClr val="FF6A00"/>
      </a:accent3>
      <a:accent4>
        <a:srgbClr val="F2A200"/>
      </a:accent4>
      <a:accent5>
        <a:srgbClr val="AAAFB3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CGI Legal Entity Name – Proprietary and Confidential</CompanyEmail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71C4104616444AE064AE2401A8D49" ma:contentTypeVersion="5" ma:contentTypeDescription="Create a new document." ma:contentTypeScope="" ma:versionID="e4142248cd5607897fc7151efc01beac">
  <xsd:schema xmlns:xsd="http://www.w3.org/2001/XMLSchema" xmlns:xs="http://www.w3.org/2001/XMLSchema" xmlns:p="http://schemas.microsoft.com/office/2006/metadata/properties" xmlns:ns2="e15482a5-9970-4267-8d83-54b47f8a18f1" xmlns:ns3="f330ef69-b14e-45f7-a6db-838bd71a9faa" targetNamespace="http://schemas.microsoft.com/office/2006/metadata/properties" ma:root="true" ma:fieldsID="6f29d7112f81003e78b2b881cbdad4d6" ns2:_="" ns3:_="">
    <xsd:import namespace="e15482a5-9970-4267-8d83-54b47f8a18f1"/>
    <xsd:import namespace="f330ef69-b14e-45f7-a6db-838bd71a9faa"/>
    <xsd:element name="properties">
      <xsd:complexType>
        <xsd:sequence>
          <xsd:element name="documentManagement">
            <xsd:complexType>
              <xsd:all>
                <xsd:element ref="ns2:Subgroup"/>
                <xsd:element ref="ns2:Associated_x0020_Training_x0020_Course" minOccurs="0"/>
                <xsd:element ref="ns2:Associated_x0020_Event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482a5-9970-4267-8d83-54b47f8a18f1" elementFormDefault="qualified">
    <xsd:import namespace="http://schemas.microsoft.com/office/2006/documentManagement/types"/>
    <xsd:import namespace="http://schemas.microsoft.com/office/infopath/2007/PartnerControls"/>
    <xsd:element name="Subgroup" ma:index="2" ma:displayName="Subgroup" ma:default="Presentation" ma:format="Dropdown" ma:internalName="Subgroup">
      <xsd:simpleType>
        <xsd:restriction base="dms:Choice">
          <xsd:enumeration value="Presentation"/>
          <xsd:enumeration value="Technical Reference"/>
          <xsd:enumeration value="Technical Training Resource"/>
          <xsd:enumeration value="Instructor Notes"/>
          <xsd:enumeration value="Other"/>
        </xsd:restriction>
      </xsd:simpleType>
    </xsd:element>
    <xsd:element name="Associated_x0020_Training_x0020_Course" ma:index="3" nillable="true" ma:displayName="Associated Training Course" ma:description="Use this field only if your document is associated with a training course from the Training Course Catalog" ma:list="{f31acefa-0121-4a72-93c8-6ec39074617b}" ma:internalName="Associated_x0020_Training_x0020_Course" ma:readOnly="false" ma:showField="LinkTitleNoMenu">
      <xsd:simpleType>
        <xsd:restriction base="dms:Lookup"/>
      </xsd:simpleType>
    </xsd:element>
    <xsd:element name="Associated_x0020_Event" ma:index="4" nillable="true" ma:displayName="Associated Event" ma:description="Use this field only if your document is associated with an event (i.e. Lunch &amp; Learn, etc) from the Training Calendar" ma:list="{1755a3e9-290f-439b-8e44-0b511567a14f}" ma:internalName="Associated_x0020_Event" ma:showField="LinkTitleNoMenu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0ef69-b14e-45f7-a6db-838bd71a9fa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ociated_x0020_Training_x0020_Course xmlns="e15482a5-9970-4267-8d83-54b47f8a18f1">35</Associated_x0020_Training_x0020_Course>
    <Associated_x0020_Event xmlns="e15482a5-9970-4267-8d83-54b47f8a18f1" xsi:nil="true"/>
    <Subgroup xmlns="e15482a5-9970-4267-8d83-54b47f8a18f1">Technical Training Resource</Subgroup>
    <_dlc_DocId xmlns="f330ef69-b14e-45f7-a6db-838bd71a9faa">4Q6XH4VTCPMP-538263349-210</_dlc_DocId>
    <_dlc_DocIdUrl xmlns="f330ef69-b14e-45f7-a6db-838bd71a9faa">
      <Url>https://ensembleus.ent.cgi.com/business/86056/_layouts/15/DocIdRedir.aspx?ID=4Q6XH4VTCPMP-538263349-210</Url>
      <Description>4Q6XH4VTCPMP-538263349-210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F166A-C26B-40CB-85BC-4187DCB80C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2392E9-8A78-4EEC-94C8-2197F446B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482a5-9970-4267-8d83-54b47f8a18f1"/>
    <ds:schemaRef ds:uri="f330ef69-b14e-45f7-a6db-838bd71a9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33F9E-E7EA-4548-A918-C75CCA5FF4A8}">
  <ds:schemaRefs>
    <ds:schemaRef ds:uri="e15482a5-9970-4267-8d83-54b47f8a18f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f330ef69-b14e-45f7-a6db-838bd71a9fa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8862A3D-CFF0-42B0-B4A1-A181C92EE4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6F68EE1-A19E-4BB8-B3DF-BB3F36F3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Training Template.dotx</Template>
  <TotalTime>0</TotalTime>
  <Pages>16</Pages>
  <Words>1667</Words>
  <Characters>9507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React</vt:lpstr>
      <vt:lpstr>Proposal name</vt:lpstr>
    </vt:vector>
  </TitlesOfParts>
  <Manager>© 20XX CGI Legal Entity Name – All rights reserved</Manager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</dc:title>
  <dc:creator>Tim Gonzales</dc:creator>
  <cp:keywords/>
  <cp:lastModifiedBy>Timothy Gonzales</cp:lastModifiedBy>
  <cp:revision>2</cp:revision>
  <cp:lastPrinted>2018-05-22T18:29:00Z</cp:lastPrinted>
  <dcterms:created xsi:type="dcterms:W3CDTF">2019-10-29T18:01:00Z</dcterms:created>
  <dcterms:modified xsi:type="dcterms:W3CDTF">2019-10-29T18:01:00Z</dcterms:modified>
  <cp:category>Security Classification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Sector">
    <vt:lpwstr/>
  </property>
  <property fmtid="{D5CDD505-2E9C-101B-9397-08002B2CF9AE}" pid="4" name="Geography">
    <vt:lpwstr/>
  </property>
  <property fmtid="{D5CDD505-2E9C-101B-9397-08002B2CF9AE}" pid="5" name="Organisation">
    <vt:lpwstr>260;#Corporate|43ac7042-3752-4f1b-8a93-43b36e65d3e5</vt:lpwstr>
  </property>
  <property fmtid="{D5CDD505-2E9C-101B-9397-08002B2CF9AE}" pid="6" name="Functions">
    <vt:lpwstr>46118;#Communications ＆ Investor Relations|fb65bde5-f439-4af8-aaa0-dcf1364d6414</vt:lpwstr>
  </property>
  <property fmtid="{D5CDD505-2E9C-101B-9397-08002B2CF9AE}" pid="7" name="ContentTypeId">
    <vt:lpwstr>0x01010021D71C4104616444AE064AE2401A8D49</vt:lpwstr>
  </property>
  <property fmtid="{D5CDD505-2E9C-101B-9397-08002B2CF9AE}" pid="8" name="Service line">
    <vt:lpwstr/>
  </property>
  <property fmtid="{D5CDD505-2E9C-101B-9397-08002B2CF9AE}" pid="9" name="Business Practice">
    <vt:lpwstr/>
  </property>
  <property fmtid="{D5CDD505-2E9C-101B-9397-08002B2CF9AE}" pid="10" name="Content Format">
    <vt:lpwstr>46486;#Brand template|a8dae13e-44bb-4ec1-860e-cc2305177641</vt:lpwstr>
  </property>
  <property fmtid="{D5CDD505-2E9C-101B-9397-08002B2CF9AE}" pid="11" name="Business theme">
    <vt:lpwstr/>
  </property>
  <property fmtid="{D5CDD505-2E9C-101B-9397-08002B2CF9AE}" pid="12" name="Intellectual Property">
    <vt:lpwstr/>
  </property>
  <property fmtid="{D5CDD505-2E9C-101B-9397-08002B2CF9AE}" pid="13" name="IsMyDocuments">
    <vt:bool>true</vt:bool>
  </property>
  <property fmtid="{D5CDD505-2E9C-101B-9397-08002B2CF9AE}" pid="14" name="_dlc_DocIdItemGuid">
    <vt:lpwstr>e42d739d-473c-4acd-aee0-ea6dea25a84f</vt:lpwstr>
  </property>
</Properties>
</file>